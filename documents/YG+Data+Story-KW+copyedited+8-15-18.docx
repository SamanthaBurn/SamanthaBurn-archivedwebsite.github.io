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12ED6" w14:textId="77777777" w:rsidR="0054460E" w:rsidRDefault="00BB6EEF">
      <w:pPr>
        <w:spacing w:line="240" w:lineRule="auto"/>
        <w:contextualSpacing w:val="0"/>
        <w:jc w:val="center"/>
        <w:rPr>
          <w:b/>
        </w:rPr>
      </w:pPr>
      <w:r>
        <w:rPr>
          <w:rFonts w:ascii="Calibri" w:eastAsia="Calibri" w:hAnsi="Calibri" w:cs="Calibri"/>
          <w:b/>
          <w:sz w:val="32"/>
          <w:szCs w:val="32"/>
        </w:rPr>
        <w:t>[Insert Story Title]: The Data Behind the Story</w:t>
      </w:r>
    </w:p>
    <w:p w14:paraId="4A2EC65F" w14:textId="77777777" w:rsidR="0054460E" w:rsidRDefault="00BB6EEF">
      <w:pPr>
        <w:spacing w:line="240" w:lineRule="auto"/>
        <w:contextualSpacing w:val="0"/>
        <w:rPr>
          <w:b/>
        </w:rPr>
      </w:pPr>
      <w:r>
        <w:rPr>
          <w:b/>
        </w:rPr>
        <w:t>Edited: August 14, 2018</w:t>
      </w:r>
    </w:p>
    <w:p w14:paraId="7F7D0373" w14:textId="77777777" w:rsidR="0054460E" w:rsidRDefault="00BB6EEF">
      <w:pPr>
        <w:spacing w:line="240" w:lineRule="auto"/>
        <w:contextualSpacing w:val="0"/>
        <w:rPr>
          <w:b/>
        </w:rPr>
      </w:pPr>
      <w:r>
        <w:rPr>
          <w:b/>
        </w:rPr>
        <w:t xml:space="preserve"> </w:t>
      </w:r>
    </w:p>
    <w:p w14:paraId="79FA43EA" w14:textId="6AD9EE16" w:rsidR="0054460E" w:rsidRDefault="00BB6EEF">
      <w:pPr>
        <w:spacing w:line="240" w:lineRule="auto"/>
        <w:contextualSpacing w:val="0"/>
      </w:pPr>
      <w:del w:id="0" w:author="Kammy Wood" w:date="2018-08-14T22:16:00Z">
        <w:r w:rsidDel="00F22682">
          <w:delText xml:space="preserve">The world has seen </w:delText>
        </w:r>
      </w:del>
      <w:ins w:id="1" w:author="Kammy Wood" w:date="2018-08-14T22:17:00Z">
        <w:r w:rsidR="00F22682">
          <w:t>S</w:t>
        </w:r>
      </w:ins>
      <w:ins w:id="2" w:author="Kammy Wood" w:date="2018-08-14T16:52:00Z">
        <w:r w:rsidR="005D0B6A">
          <w:t xml:space="preserve">ignificant </w:t>
        </w:r>
      </w:ins>
      <w:del w:id="3" w:author="Kammy Wood" w:date="2018-08-14T16:52:00Z">
        <w:r w:rsidDel="005D0B6A">
          <w:delText xml:space="preserve">big </w:delText>
        </w:r>
      </w:del>
      <w:r>
        <w:t>and surprising political shifts</w:t>
      </w:r>
      <w:ins w:id="4" w:author="Kammy Wood" w:date="2018-08-14T22:16:00Z">
        <w:r w:rsidR="00F22682">
          <w:t xml:space="preserve"> are </w:t>
        </w:r>
      </w:ins>
      <w:ins w:id="5" w:author="Kammy Wood" w:date="2018-08-14T22:18:00Z">
        <w:r w:rsidR="00F22682">
          <w:t xml:space="preserve">in progress </w:t>
        </w:r>
      </w:ins>
      <w:del w:id="6" w:author="Kammy Wood" w:date="2018-08-14T22:18:00Z">
        <w:r w:rsidDel="00F22682">
          <w:delText xml:space="preserve"> </w:delText>
        </w:r>
      </w:del>
      <w:r>
        <w:t xml:space="preserve">in many countries. </w:t>
      </w:r>
      <w:ins w:id="7" w:author="Kammy Wood" w:date="2018-08-14T16:52:00Z">
        <w:r w:rsidR="005D0B6A">
          <w:t>Both the m</w:t>
        </w:r>
      </w:ins>
      <w:del w:id="8" w:author="Kammy Wood" w:date="2018-08-14T16:52:00Z">
        <w:r w:rsidDel="005D0B6A">
          <w:delText>M</w:delText>
        </w:r>
      </w:del>
      <w:r>
        <w:t xml:space="preserve">edia and researchers have reported on filter bubbles, echo chambers, </w:t>
      </w:r>
      <w:ins w:id="9" w:author="Kammy Wood" w:date="2018-08-14T16:52:00Z">
        <w:r w:rsidR="00ED713F">
          <w:t xml:space="preserve">youth </w:t>
        </w:r>
      </w:ins>
      <w:del w:id="10" w:author="Kammy Wood" w:date="2018-08-14T16:52:00Z">
        <w:r w:rsidDel="00ED713F">
          <w:delText xml:space="preserve">young </w:delText>
        </w:r>
      </w:del>
      <w:r>
        <w:t>apathy and populism. That left us at Orb Media curious about how young people are thinking about government, politics and civic participation</w:t>
      </w:r>
      <w:r w:rsidR="00133A45">
        <w:t>—</w:t>
      </w:r>
      <w:r>
        <w:t xml:space="preserve">and </w:t>
      </w:r>
      <w:ins w:id="11" w:author="Kammy Wood" w:date="2018-08-14T16:54:00Z">
        <w:r w:rsidR="00ED713F">
          <w:t xml:space="preserve">how </w:t>
        </w:r>
      </w:ins>
      <w:ins w:id="12" w:author="Kammy Wood" w:date="2018-08-14T16:53:00Z">
        <w:r w:rsidR="00ED713F">
          <w:t xml:space="preserve">current </w:t>
        </w:r>
      </w:ins>
      <w:del w:id="13" w:author="Kammy Wood" w:date="2018-08-14T16:53:00Z">
        <w:r w:rsidDel="00ED713F">
          <w:delText xml:space="preserve">what the </w:delText>
        </w:r>
      </w:del>
      <w:r>
        <w:t xml:space="preserve">younger generations </w:t>
      </w:r>
      <w:ins w:id="14" w:author="Kammy Wood" w:date="2018-08-14T16:54:00Z">
        <w:r w:rsidR="00ED713F">
          <w:t xml:space="preserve">choose to </w:t>
        </w:r>
      </w:ins>
      <w:ins w:id="15" w:author="Kammy Wood" w:date="2018-08-14T16:53:00Z">
        <w:r w:rsidR="00ED713F">
          <w:t xml:space="preserve">act </w:t>
        </w:r>
      </w:ins>
      <w:del w:id="16" w:author="Kammy Wood" w:date="2018-08-14T16:53:00Z">
        <w:r w:rsidDel="00ED713F">
          <w:delText xml:space="preserve">do </w:delText>
        </w:r>
      </w:del>
      <w:r>
        <w:t>if they want to change something in their society.</w:t>
      </w:r>
    </w:p>
    <w:p w14:paraId="110C7301" w14:textId="77777777" w:rsidR="0054460E" w:rsidRDefault="00BB6EEF">
      <w:pPr>
        <w:spacing w:line="240" w:lineRule="auto"/>
        <w:contextualSpacing w:val="0"/>
        <w:rPr>
          <w:b/>
        </w:rPr>
      </w:pPr>
      <w:r>
        <w:rPr>
          <w:b/>
        </w:rPr>
        <w:t xml:space="preserve"> </w:t>
      </w:r>
    </w:p>
    <w:p w14:paraId="25A49EBE" w14:textId="255C342D" w:rsidR="0054460E" w:rsidRDefault="00ED713F">
      <w:pPr>
        <w:spacing w:line="240" w:lineRule="auto"/>
        <w:contextualSpacing w:val="0"/>
      </w:pPr>
      <w:ins w:id="17" w:author="Kammy Wood" w:date="2018-08-14T16:54:00Z">
        <w:r>
          <w:t xml:space="preserve">Developing an </w:t>
        </w:r>
        <w:r w:rsidR="00772935">
          <w:t>u</w:t>
        </w:r>
      </w:ins>
      <w:del w:id="18" w:author="Kammy Wood" w:date="2018-08-14T16:54:00Z">
        <w:r w:rsidR="00BB6EEF" w:rsidDel="00ED713F">
          <w:delText>U</w:delText>
        </w:r>
      </w:del>
      <w:r w:rsidR="00BB6EEF">
        <w:t xml:space="preserve">nderstanding </w:t>
      </w:r>
      <w:ins w:id="19" w:author="Kammy Wood" w:date="2018-08-14T16:55:00Z">
        <w:r w:rsidR="00772935">
          <w:t xml:space="preserve">of </w:t>
        </w:r>
      </w:ins>
      <w:r w:rsidR="00BB6EEF">
        <w:t>how today’s youth</w:t>
      </w:r>
      <w:ins w:id="20" w:author="Kammy Wood" w:date="2018-08-14T16:09:00Z">
        <w:r w:rsidR="00133A45">
          <w:t xml:space="preserve"> (</w:t>
        </w:r>
      </w:ins>
      <w:del w:id="21" w:author="Kammy Wood" w:date="2018-08-14T16:09:00Z">
        <w:r w:rsidR="00BB6EEF" w:rsidDel="00133A45">
          <w:delText>—</w:delText>
        </w:r>
      </w:del>
      <w:r w:rsidR="00BB6EEF">
        <w:t>defined as people under 40</w:t>
      </w:r>
      <w:ins w:id="22" w:author="Kammy Wood" w:date="2018-08-14T16:09:00Z">
        <w:r w:rsidR="00133A45">
          <w:t xml:space="preserve">) </w:t>
        </w:r>
      </w:ins>
      <w:del w:id="23" w:author="Kammy Wood" w:date="2018-08-14T16:09:00Z">
        <w:r w:rsidR="00BB6EEF" w:rsidDel="00133A45">
          <w:delText>—</w:delText>
        </w:r>
      </w:del>
      <w:r w:rsidR="00BB6EEF">
        <w:t xml:space="preserve">interact with their governments is </w:t>
      </w:r>
      <w:del w:id="24" w:author="Kammy Wood" w:date="2018-08-14T16:55:00Z">
        <w:r w:rsidR="00BB6EEF" w:rsidDel="00772935">
          <w:delText xml:space="preserve">a </w:delText>
        </w:r>
      </w:del>
      <w:r w:rsidR="00BB6EEF">
        <w:t xml:space="preserve">complex </w:t>
      </w:r>
      <w:del w:id="25" w:author="Kammy Wood" w:date="2018-08-14T16:55:00Z">
        <w:r w:rsidR="00BB6EEF" w:rsidDel="00772935">
          <w:delText xml:space="preserve">task </w:delText>
        </w:r>
      </w:del>
      <w:r w:rsidR="00BB6EEF">
        <w:t xml:space="preserve">and involves </w:t>
      </w:r>
      <w:ins w:id="26" w:author="Kammy Wood" w:date="2018-08-14T16:55:00Z">
        <w:r w:rsidR="00772935">
          <w:t xml:space="preserve">broad </w:t>
        </w:r>
      </w:ins>
      <w:del w:id="27" w:author="Kammy Wood" w:date="2018-08-14T16:55:00Z">
        <w:r w:rsidR="00BB6EEF" w:rsidDel="00772935">
          <w:delText xml:space="preserve">a great deal of </w:delText>
        </w:r>
      </w:del>
      <w:r w:rsidR="00BB6EEF">
        <w:t xml:space="preserve">regional variability. </w:t>
      </w:r>
      <w:del w:id="28" w:author="Kammy Wood" w:date="2018-08-14T16:55:00Z">
        <w:r w:rsidR="00BB6EEF" w:rsidDel="0006030D">
          <w:delText xml:space="preserve">The landscape of </w:delText>
        </w:r>
      </w:del>
      <w:ins w:id="29" w:author="Kammy Wood" w:date="2018-08-14T16:55:00Z">
        <w:r w:rsidR="0006030D">
          <w:t>C</w:t>
        </w:r>
      </w:ins>
      <w:del w:id="30" w:author="Kammy Wood" w:date="2018-08-14T16:55:00Z">
        <w:r w:rsidR="00BB6EEF" w:rsidDel="0006030D">
          <w:delText>c</w:delText>
        </w:r>
      </w:del>
      <w:r w:rsidR="00BB6EEF">
        <w:t xml:space="preserve">ivic participation is linked to </w:t>
      </w:r>
      <w:del w:id="31" w:author="Kammy Wood" w:date="2018-08-14T16:57:00Z">
        <w:r w:rsidR="00BB6EEF" w:rsidDel="0006030D">
          <w:delText xml:space="preserve">a country’s </w:delText>
        </w:r>
      </w:del>
      <w:del w:id="32" w:author="Kammy Wood" w:date="2018-08-14T17:03:00Z">
        <w:r w:rsidR="00BB6EEF" w:rsidDel="008B78D1">
          <w:delText xml:space="preserve">unique </w:delText>
        </w:r>
      </w:del>
      <w:r w:rsidR="00BB6EEF">
        <w:t>social, economic, and cultural environment</w:t>
      </w:r>
      <w:ins w:id="33" w:author="Kammy Wood" w:date="2018-08-14T17:03:00Z">
        <w:r w:rsidR="008B78D1">
          <w:t>s</w:t>
        </w:r>
      </w:ins>
      <w:ins w:id="34" w:author="Kammy Wood" w:date="2018-08-15T11:10:00Z">
        <w:r w:rsidR="0097594F">
          <w:t xml:space="preserve">, </w:t>
        </w:r>
      </w:ins>
      <w:del w:id="35" w:author="Kammy Wood" w:date="2018-08-15T11:09:00Z">
        <w:r w:rsidR="00BB6EEF" w:rsidDel="006E024F">
          <w:delText xml:space="preserve">, </w:delText>
        </w:r>
      </w:del>
      <w:r w:rsidR="00BB6EEF">
        <w:t xml:space="preserve">and </w:t>
      </w:r>
      <w:ins w:id="36" w:author="Kammy Wood" w:date="2018-08-14T16:57:00Z">
        <w:r w:rsidR="00816A83">
          <w:t xml:space="preserve">around the world, </w:t>
        </w:r>
      </w:ins>
      <w:ins w:id="37" w:author="Kammy Wood" w:date="2018-08-14T17:03:00Z">
        <w:r w:rsidR="0089523B">
          <w:t xml:space="preserve">these elements </w:t>
        </w:r>
      </w:ins>
      <w:ins w:id="38" w:author="Kammy Wood" w:date="2018-08-15T11:04:00Z">
        <w:r w:rsidR="00A05CE2">
          <w:t xml:space="preserve">are </w:t>
        </w:r>
      </w:ins>
      <w:del w:id="39" w:author="Kammy Wood" w:date="2018-08-14T16:56:00Z">
        <w:r w:rsidR="00BB6EEF" w:rsidDel="0006030D">
          <w:delText xml:space="preserve">is </w:delText>
        </w:r>
      </w:del>
      <w:r w:rsidR="00BB6EEF">
        <w:t>constantly</w:t>
      </w:r>
      <w:del w:id="40" w:author="Kammy Wood" w:date="2018-08-14T16:56:00Z">
        <w:r w:rsidR="00BB6EEF" w:rsidDel="0006030D">
          <w:delText xml:space="preserve"> </w:delText>
        </w:r>
      </w:del>
      <w:ins w:id="41" w:author="Kammy Wood" w:date="2018-08-14T16:56:00Z">
        <w:r w:rsidR="00A05CE2">
          <w:t xml:space="preserve"> evolv</w:t>
        </w:r>
      </w:ins>
      <w:ins w:id="42" w:author="Kammy Wood" w:date="2018-08-15T11:04:00Z">
        <w:r w:rsidR="00A05CE2">
          <w:t>ing</w:t>
        </w:r>
      </w:ins>
      <w:del w:id="43" w:author="Kammy Wood" w:date="2018-08-14T16:56:00Z">
        <w:r w:rsidR="00BB6EEF" w:rsidDel="0006030D">
          <w:delText>evolving</w:delText>
        </w:r>
      </w:del>
      <w:r w:rsidR="00BB6EEF">
        <w:t>. Technology has accelerated the rate of change over the past several decades, giving citizens new ways to connect with one another</w:t>
      </w:r>
      <w:ins w:id="44" w:author="Kammy Wood" w:date="2018-08-15T11:10:00Z">
        <w:r w:rsidR="0097594F">
          <w:t>,</w:t>
        </w:r>
      </w:ins>
      <w:r w:rsidR="00BB6EEF">
        <w:t xml:space="preserve"> and </w:t>
      </w:r>
      <w:ins w:id="45" w:author="Kammy Wood" w:date="2018-08-14T16:57:00Z">
        <w:r w:rsidR="00816A83">
          <w:t xml:space="preserve">multiple, highly </w:t>
        </w:r>
      </w:ins>
      <w:r w:rsidR="00BB6EEF">
        <w:t>accessible platforms for discussion.</w:t>
      </w:r>
    </w:p>
    <w:p w14:paraId="376AAD66" w14:textId="77777777" w:rsidR="0054460E" w:rsidRDefault="00BB6EEF">
      <w:pPr>
        <w:spacing w:line="240" w:lineRule="auto"/>
        <w:contextualSpacing w:val="0"/>
      </w:pPr>
      <w:r>
        <w:t xml:space="preserve"> </w:t>
      </w:r>
    </w:p>
    <w:p w14:paraId="128AFBBF" w14:textId="4F965BD7" w:rsidR="0054460E" w:rsidRDefault="00F144D9">
      <w:pPr>
        <w:spacing w:line="240" w:lineRule="auto"/>
        <w:contextualSpacing w:val="0"/>
      </w:pPr>
      <w:ins w:id="46" w:author="Kammy Wood" w:date="2018-08-14T16:59:00Z">
        <w:r>
          <w:t xml:space="preserve">With </w:t>
        </w:r>
      </w:ins>
      <w:del w:id="47" w:author="Kammy Wood" w:date="2018-08-14T16:58:00Z">
        <w:r w:rsidR="00BB6EEF" w:rsidDel="00F144D9">
          <w:delText xml:space="preserve">We know that there are </w:delText>
        </w:r>
      </w:del>
      <w:r w:rsidR="00BB6EEF">
        <w:t>differences from country to country</w:t>
      </w:r>
      <w:ins w:id="48" w:author="Kammy Wood" w:date="2018-08-14T16:10:00Z">
        <w:r w:rsidR="00133A45">
          <w:t>,</w:t>
        </w:r>
      </w:ins>
      <w:r w:rsidR="00BB6EEF">
        <w:t xml:space="preserve"> </w:t>
      </w:r>
      <w:del w:id="49" w:author="Kammy Wood" w:date="2018-08-14T16:59:00Z">
        <w:r w:rsidR="00BB6EEF" w:rsidDel="00F144D9">
          <w:delText xml:space="preserve">and </w:delText>
        </w:r>
      </w:del>
      <w:r w:rsidR="00BB6EEF">
        <w:t xml:space="preserve">we </w:t>
      </w:r>
      <w:ins w:id="50" w:author="Kammy Wood" w:date="2018-08-14T17:00:00Z">
        <w:r w:rsidR="000A6242">
          <w:t xml:space="preserve">sought </w:t>
        </w:r>
      </w:ins>
      <w:del w:id="51" w:author="Kammy Wood" w:date="2018-08-14T17:00:00Z">
        <w:r w:rsidR="00BB6EEF" w:rsidDel="000A6242">
          <w:delText xml:space="preserve">wanted </w:delText>
        </w:r>
      </w:del>
      <w:r w:rsidR="00BB6EEF">
        <w:t xml:space="preserve">to </w:t>
      </w:r>
      <w:del w:id="52" w:author="Kammy Wood" w:date="2018-08-14T16:59:00Z">
        <w:r w:rsidR="00BB6EEF" w:rsidDel="00F144D9">
          <w:delText xml:space="preserve">find a good way to </w:delText>
        </w:r>
      </w:del>
      <w:r w:rsidR="00BB6EEF">
        <w:t xml:space="preserve">use data to </w:t>
      </w:r>
      <w:ins w:id="53" w:author="Kammy Wood" w:date="2018-08-14T17:00:00Z">
        <w:r w:rsidR="000A6242">
          <w:t xml:space="preserve">view </w:t>
        </w:r>
      </w:ins>
      <w:del w:id="54" w:author="Kammy Wood" w:date="2018-08-14T17:00:00Z">
        <w:r w:rsidR="00BB6EEF" w:rsidDel="000A6242">
          <w:delText xml:space="preserve">understand </w:delText>
        </w:r>
      </w:del>
      <w:r w:rsidR="00BB6EEF">
        <w:t xml:space="preserve">how young people </w:t>
      </w:r>
      <w:ins w:id="55" w:author="Kammy Wood" w:date="2018-08-14T17:00:00Z">
        <w:r w:rsidR="00BC2A0C">
          <w:t xml:space="preserve">participate in politics today, and determine if youth </w:t>
        </w:r>
      </w:ins>
      <w:ins w:id="56" w:author="Kammy Wood" w:date="2018-08-14T17:02:00Z">
        <w:r w:rsidR="00BC2A0C">
          <w:t>participation</w:t>
        </w:r>
      </w:ins>
      <w:ins w:id="57" w:author="Kammy Wood" w:date="2018-08-14T17:00:00Z">
        <w:r w:rsidR="00BC2A0C">
          <w:t xml:space="preserve"> </w:t>
        </w:r>
      </w:ins>
      <w:ins w:id="58" w:author="Kammy Wood" w:date="2018-08-14T17:02:00Z">
        <w:r w:rsidR="00BC2A0C">
          <w:t>has changed over time.</w:t>
        </w:r>
      </w:ins>
      <w:del w:id="59" w:author="Kammy Wood" w:date="2018-08-14T17:00:00Z">
        <w:r w:rsidR="00BB6EEF" w:rsidDel="00BC2A0C">
          <w:delText xml:space="preserve">today were participating in politics and whether this was similar or different to young people of the past. </w:delText>
        </w:r>
      </w:del>
    </w:p>
    <w:p w14:paraId="78E8921E" w14:textId="77777777" w:rsidR="0054460E" w:rsidRDefault="00BB6EEF">
      <w:pPr>
        <w:spacing w:line="240" w:lineRule="auto"/>
        <w:contextualSpacing w:val="0"/>
      </w:pPr>
      <w:r>
        <w:t xml:space="preserve"> </w:t>
      </w:r>
    </w:p>
    <w:p w14:paraId="0D3A90E6" w14:textId="11BE07CC" w:rsidR="0054460E" w:rsidRDefault="00BB6EEF">
      <w:pPr>
        <w:spacing w:line="240" w:lineRule="auto"/>
        <w:contextualSpacing w:val="0"/>
      </w:pPr>
      <w:r>
        <w:t xml:space="preserve">Data analysis can provide valuable insights into </w:t>
      </w:r>
      <w:del w:id="60" w:author="Kammy Wood" w:date="2018-08-14T22:21:00Z">
        <w:r w:rsidDel="00F22682">
          <w:delText xml:space="preserve">the </w:delText>
        </w:r>
      </w:del>
      <w:r>
        <w:t xml:space="preserve">trends, historical patterns, and emerging developments in the realm of civic engagement. </w:t>
      </w:r>
      <w:ins w:id="61" w:author="Kammy Wood" w:date="2018-08-14T22:22:00Z">
        <w:r w:rsidR="00F22682">
          <w:t xml:space="preserve">Modern data science lets us </w:t>
        </w:r>
      </w:ins>
      <w:del w:id="62" w:author="Kammy Wood" w:date="2018-08-14T22:22:00Z">
        <w:r w:rsidDel="00F22682">
          <w:delText xml:space="preserve">Using modern data science, we’re able to </w:delText>
        </w:r>
      </w:del>
      <w:r>
        <w:t xml:space="preserve">examine specific conditions around the world for a more meaningful comparison. </w:t>
      </w:r>
      <w:ins w:id="63" w:author="Kammy Wood" w:date="2018-08-14T22:23:00Z">
        <w:r w:rsidR="00F22682">
          <w:t xml:space="preserve">Social survey data collected over one or more decades </w:t>
        </w:r>
      </w:ins>
      <w:del w:id="64" w:author="Kammy Wood" w:date="2018-08-14T22:23:00Z">
        <w:r w:rsidDel="00F22682">
          <w:delText xml:space="preserve">When working with large social survey data it’s always important to keep in mind that we will be able </w:delText>
        </w:r>
      </w:del>
      <w:ins w:id="65" w:author="Kammy Wood" w:date="2018-08-14T22:24:00Z">
        <w:r w:rsidR="00F22682">
          <w:t xml:space="preserve">can reveal </w:t>
        </w:r>
      </w:ins>
      <w:del w:id="66" w:author="Kammy Wood" w:date="2018-08-14T22:24:00Z">
        <w:r w:rsidDel="00F22682">
          <w:delText xml:space="preserve">to see </w:delText>
        </w:r>
      </w:del>
      <w:r>
        <w:t>trends over time and relationships between individual and global ideas</w:t>
      </w:r>
      <w:ins w:id="67" w:author="Kammy Wood" w:date="2018-08-15T11:11:00Z">
        <w:r w:rsidR="0097594F">
          <w:t>—</w:t>
        </w:r>
      </w:ins>
      <w:ins w:id="68" w:author="Kammy Wood" w:date="2018-08-15T11:13:00Z">
        <w:r w:rsidR="00067D31">
          <w:t>H</w:t>
        </w:r>
      </w:ins>
      <w:ins w:id="69" w:author="Kammy Wood" w:date="2018-08-14T22:24:00Z">
        <w:r w:rsidR="00F22682">
          <w:t xml:space="preserve">owever, it cannot </w:t>
        </w:r>
      </w:ins>
      <w:del w:id="70" w:author="Kammy Wood" w:date="2018-08-14T22:24:00Z">
        <w:r w:rsidDel="00F22682">
          <w:delText xml:space="preserve">, but we will not usually be able to tell </w:delText>
        </w:r>
      </w:del>
      <w:r>
        <w:t>specifically</w:t>
      </w:r>
      <w:ins w:id="71" w:author="Kammy Wood" w:date="2018-08-14T22:25:00Z">
        <w:r w:rsidR="00F22682">
          <w:t xml:space="preserve"> pinpoint</w:t>
        </w:r>
      </w:ins>
      <w:r>
        <w:t xml:space="preserve"> what is causing broad social trends.</w:t>
      </w:r>
    </w:p>
    <w:p w14:paraId="1AD56EBF" w14:textId="77777777" w:rsidR="0054460E" w:rsidRDefault="00BB6EEF">
      <w:pPr>
        <w:spacing w:line="240" w:lineRule="auto"/>
        <w:contextualSpacing w:val="0"/>
      </w:pPr>
      <w:r>
        <w:t xml:space="preserve"> </w:t>
      </w:r>
    </w:p>
    <w:p w14:paraId="090648CB" w14:textId="7FCD3F0F" w:rsidR="0054460E" w:rsidRDefault="00F22682">
      <w:pPr>
        <w:spacing w:line="240" w:lineRule="auto"/>
        <w:contextualSpacing w:val="0"/>
        <w:rPr>
          <w:b/>
        </w:rPr>
      </w:pPr>
      <w:ins w:id="72" w:author="Kammy Wood" w:date="2018-08-14T22:25:00Z">
        <w:r>
          <w:rPr>
            <w:b/>
          </w:rPr>
          <w:t xml:space="preserve">Data </w:t>
        </w:r>
      </w:ins>
      <w:r w:rsidR="00BB6EEF">
        <w:rPr>
          <w:b/>
        </w:rPr>
        <w:t>Summary</w:t>
      </w:r>
    </w:p>
    <w:p w14:paraId="51233816" w14:textId="4B7205A0" w:rsidR="0054460E" w:rsidRDefault="00BB6EEF">
      <w:pPr>
        <w:spacing w:line="240" w:lineRule="auto"/>
        <w:ind w:left="1080" w:hanging="360"/>
        <w:contextualSpacing w:val="0"/>
      </w:pPr>
      <w:r>
        <w:t xml:space="preserve">●  </w:t>
      </w:r>
      <w:r>
        <w:tab/>
      </w:r>
      <w:ins w:id="73" w:author="Kammy Wood" w:date="2018-08-14T22:29:00Z">
        <w:r w:rsidR="00E65ACD">
          <w:t xml:space="preserve">Data was </w:t>
        </w:r>
      </w:ins>
      <w:ins w:id="74" w:author="Kammy Wood" w:date="2018-08-15T11:06:00Z">
        <w:r w:rsidR="00AC6018">
          <w:t xml:space="preserve">scientifically </w:t>
        </w:r>
      </w:ins>
      <w:ins w:id="75" w:author="Kammy Wood" w:date="2018-08-14T22:29:00Z">
        <w:r w:rsidR="00E65ACD">
          <w:t xml:space="preserve">collected from </w:t>
        </w:r>
      </w:ins>
      <w:r>
        <w:t>979,000 respondents from 128 countries</w:t>
      </w:r>
      <w:ins w:id="76" w:author="Kammy Wood" w:date="2018-08-14T22:26:00Z">
        <w:r w:rsidR="00FC4E0E">
          <w:t xml:space="preserve">. The data </w:t>
        </w:r>
      </w:ins>
      <w:del w:id="77" w:author="Kammy Wood" w:date="2018-08-14T22:26:00Z">
        <w:r w:rsidDel="00FC4E0E">
          <w:delText xml:space="preserve"> using </w:delText>
        </w:r>
      </w:del>
      <w:del w:id="78" w:author="Kammy Wood" w:date="2018-08-15T11:07:00Z">
        <w:r w:rsidDel="00AC6018">
          <w:delText>scientifically collected,</w:delText>
        </w:r>
      </w:del>
      <w:ins w:id="79" w:author="Kammy Wood" w:date="2018-08-14T22:28:00Z">
        <w:r w:rsidR="00E65ACD">
          <w:t xml:space="preserve">is included </w:t>
        </w:r>
      </w:ins>
      <w:ins w:id="80" w:author="Kammy Wood" w:date="2018-08-14T22:27:00Z">
        <w:r w:rsidR="00FC4E0E">
          <w:t>in</w:t>
        </w:r>
      </w:ins>
      <w:r>
        <w:t xml:space="preserve"> nationally representative surveys</w:t>
      </w:r>
      <w:ins w:id="81" w:author="Kammy Wood" w:date="2018-08-14T22:28:00Z">
        <w:r w:rsidR="00E65ACD">
          <w:t>.</w:t>
        </w:r>
      </w:ins>
    </w:p>
    <w:p w14:paraId="4F2B8181" w14:textId="0BE40922" w:rsidR="0054460E" w:rsidRDefault="00BB6EEF">
      <w:pPr>
        <w:spacing w:line="240" w:lineRule="auto"/>
        <w:ind w:left="1080" w:hanging="360"/>
        <w:contextualSpacing w:val="0"/>
      </w:pPr>
      <w:r>
        <w:t xml:space="preserve">●  </w:t>
      </w:r>
      <w:r>
        <w:tab/>
        <w:t>Statistical analysis of data included rake weighting and multi</w:t>
      </w:r>
      <w:ins w:id="82" w:author="Kammy Wood" w:date="2018-08-14T16:10:00Z">
        <w:r w:rsidR="00EB1123">
          <w:t>-</w:t>
        </w:r>
      </w:ins>
      <w:r>
        <w:t>level linear models</w:t>
      </w:r>
      <w:ins w:id="83" w:author="Kammy Wood" w:date="2018-08-14T22:29:00Z">
        <w:r w:rsidR="00E65ACD">
          <w:t>.</w:t>
        </w:r>
      </w:ins>
    </w:p>
    <w:p w14:paraId="5313FFB7" w14:textId="3569C010" w:rsidR="0054460E" w:rsidRDefault="00BB6EEF">
      <w:pPr>
        <w:spacing w:line="240" w:lineRule="auto"/>
        <w:ind w:left="1080" w:hanging="360"/>
        <w:contextualSpacing w:val="0"/>
      </w:pPr>
      <w:r>
        <w:t xml:space="preserve">●  </w:t>
      </w:r>
      <w:r>
        <w:tab/>
      </w:r>
      <w:ins w:id="84" w:author="Kammy Wood" w:date="2018-08-14T22:30:00Z">
        <w:r w:rsidR="00E65ACD">
          <w:t>The data reveals a s</w:t>
        </w:r>
      </w:ins>
      <w:del w:id="85" w:author="Kammy Wood" w:date="2018-08-14T22:30:00Z">
        <w:r w:rsidDel="00E65ACD">
          <w:delText>S</w:delText>
        </w:r>
      </w:del>
      <w:r>
        <w:t xml:space="preserve">ignificant and growing generation gap between young </w:t>
      </w:r>
      <w:ins w:id="86" w:author="Kammy Wood" w:date="2018-08-14T22:31:00Z">
        <w:r w:rsidR="00E65ACD">
          <w:t xml:space="preserve">adults </w:t>
        </w:r>
      </w:ins>
      <w:r>
        <w:t xml:space="preserve">and older people’s preferred </w:t>
      </w:r>
      <w:ins w:id="87" w:author="Kammy Wood" w:date="2018-08-14T22:31:00Z">
        <w:r w:rsidR="00E65ACD">
          <w:t xml:space="preserve">means </w:t>
        </w:r>
      </w:ins>
      <w:del w:id="88" w:author="Kammy Wood" w:date="2018-08-14T22:31:00Z">
        <w:r w:rsidDel="00E65ACD">
          <w:delText xml:space="preserve">way </w:delText>
        </w:r>
      </w:del>
      <w:r>
        <w:t>of participating in civil society</w:t>
      </w:r>
      <w:ins w:id="89" w:author="Kammy Wood" w:date="2018-08-14T22:30:00Z">
        <w:r w:rsidR="00E65ACD">
          <w:t>.</w:t>
        </w:r>
      </w:ins>
    </w:p>
    <w:p w14:paraId="4145DEC1" w14:textId="0E9F0AA5" w:rsidR="0054460E" w:rsidRDefault="00BB6EEF">
      <w:pPr>
        <w:spacing w:line="240" w:lineRule="auto"/>
        <w:ind w:left="1080" w:hanging="360"/>
        <w:contextualSpacing w:val="0"/>
      </w:pPr>
      <w:r>
        <w:t xml:space="preserve">●  </w:t>
      </w:r>
      <w:r>
        <w:tab/>
      </w:r>
      <w:ins w:id="90" w:author="Kammy Wood" w:date="2018-08-14T22:31:00Z">
        <w:r w:rsidR="00E65ACD">
          <w:t>Substantial g</w:t>
        </w:r>
      </w:ins>
      <w:del w:id="91" w:author="Kammy Wood" w:date="2018-08-14T22:31:00Z">
        <w:r w:rsidDel="00E65ACD">
          <w:delText>G</w:delText>
        </w:r>
      </w:del>
      <w:r>
        <w:t xml:space="preserve">eneration gap </w:t>
      </w:r>
      <w:del w:id="92" w:author="Kammy Wood" w:date="2018-08-14T22:32:00Z">
        <w:r w:rsidDel="00E65ACD">
          <w:delText xml:space="preserve">even larger </w:delText>
        </w:r>
      </w:del>
      <w:ins w:id="93" w:author="Kammy Wood" w:date="2018-08-14T22:32:00Z">
        <w:r w:rsidR="00E65ACD">
          <w:t xml:space="preserve">among those declaring an interest in politics </w:t>
        </w:r>
      </w:ins>
      <w:del w:id="94" w:author="Kammy Wood" w:date="2018-08-14T22:32:00Z">
        <w:r w:rsidDel="00E65ACD">
          <w:delText>between politically interested young and older people</w:delText>
        </w:r>
      </w:del>
    </w:p>
    <w:p w14:paraId="307F72B2" w14:textId="3AA50AD9" w:rsidR="0054460E" w:rsidRDefault="00BB6EEF">
      <w:pPr>
        <w:spacing w:line="240" w:lineRule="auto"/>
        <w:ind w:left="1080" w:hanging="360"/>
        <w:contextualSpacing w:val="0"/>
      </w:pPr>
      <w:r>
        <w:t xml:space="preserve">●  </w:t>
      </w:r>
      <w:r>
        <w:tab/>
      </w:r>
      <w:del w:id="95" w:author="Kammy Wood" w:date="2018-08-14T22:33:00Z">
        <w:r w:rsidDel="00E65ACD">
          <w:delText xml:space="preserve">Substantial youth </w:delText>
        </w:r>
      </w:del>
      <w:ins w:id="96" w:author="Kammy Wood" w:date="2018-08-14T22:33:00Z">
        <w:r w:rsidR="00E65ACD">
          <w:t>V</w:t>
        </w:r>
      </w:ins>
      <w:del w:id="97" w:author="Kammy Wood" w:date="2018-08-14T22:33:00Z">
        <w:r w:rsidDel="00E65ACD">
          <w:delText>v</w:delText>
        </w:r>
      </w:del>
      <w:r>
        <w:t>oting power</w:t>
      </w:r>
      <w:ins w:id="98" w:author="Kammy Wood" w:date="2018-08-14T22:33:00Z">
        <w:r w:rsidR="00E65ACD">
          <w:t xml:space="preserve"> </w:t>
        </w:r>
      </w:ins>
      <w:ins w:id="99" w:author="Kammy Wood" w:date="2018-08-15T11:14:00Z">
        <w:r w:rsidR="00067D31">
          <w:t xml:space="preserve">is </w:t>
        </w:r>
      </w:ins>
      <w:ins w:id="100" w:author="Kammy Wood" w:date="2018-08-14T22:33:00Z">
        <w:r w:rsidR="00E65ACD">
          <w:t>less utilized among younger adults</w:t>
        </w:r>
      </w:ins>
      <w:del w:id="101" w:author="Kammy Wood" w:date="2018-08-14T22:33:00Z">
        <w:r w:rsidDel="00E65ACD">
          <w:delText xml:space="preserve"> left on the table</w:delText>
        </w:r>
      </w:del>
    </w:p>
    <w:p w14:paraId="245FF5AD" w14:textId="5116365D" w:rsidR="0054460E" w:rsidRDefault="00BB6EEF">
      <w:pPr>
        <w:spacing w:line="240" w:lineRule="auto"/>
        <w:ind w:left="1080" w:hanging="360"/>
        <w:contextualSpacing w:val="0"/>
      </w:pPr>
      <w:r>
        <w:t xml:space="preserve">●  </w:t>
      </w:r>
      <w:r>
        <w:tab/>
      </w:r>
      <w:ins w:id="102" w:author="Kammy Wood" w:date="2018-08-14T22:34:00Z">
        <w:r w:rsidR="00E65ACD">
          <w:t xml:space="preserve">Strong relationship between </w:t>
        </w:r>
      </w:ins>
      <w:ins w:id="103" w:author="Kammy Wood" w:date="2018-08-14T22:35:00Z">
        <w:r w:rsidR="00E65ACD">
          <w:t>c</w:t>
        </w:r>
      </w:ins>
      <w:del w:id="104" w:author="Kammy Wood" w:date="2018-08-14T22:35:00Z">
        <w:r w:rsidDel="00E65ACD">
          <w:delText>C</w:delText>
        </w:r>
      </w:del>
      <w:r>
        <w:t xml:space="preserve">orruption </w:t>
      </w:r>
      <w:ins w:id="105" w:author="Kammy Wood" w:date="2018-08-14T22:35:00Z">
        <w:r w:rsidR="00972D11">
          <w:t xml:space="preserve">and </w:t>
        </w:r>
      </w:ins>
      <w:del w:id="106" w:author="Kammy Wood" w:date="2018-08-14T22:35:00Z">
        <w:r w:rsidDel="00972D11">
          <w:delText xml:space="preserve">has a </w:delText>
        </w:r>
      </w:del>
      <w:del w:id="107" w:author="Kammy Wood" w:date="2018-08-14T22:34:00Z">
        <w:r w:rsidDel="00E65ACD">
          <w:delText xml:space="preserve">strong relationship </w:delText>
        </w:r>
      </w:del>
      <w:del w:id="108" w:author="Kammy Wood" w:date="2018-08-14T22:35:00Z">
        <w:r w:rsidDel="00972D11">
          <w:delText xml:space="preserve">with young people’s </w:delText>
        </w:r>
      </w:del>
      <w:r>
        <w:t>willingness to vote</w:t>
      </w:r>
      <w:ins w:id="109" w:author="Kammy Wood" w:date="2018-08-14T22:35:00Z">
        <w:r w:rsidR="00972D11">
          <w:t xml:space="preserve"> among younger adults.</w:t>
        </w:r>
      </w:ins>
    </w:p>
    <w:p w14:paraId="1060AD9D" w14:textId="77777777" w:rsidR="0054460E" w:rsidRDefault="00BB6EEF">
      <w:pPr>
        <w:spacing w:line="240" w:lineRule="auto"/>
        <w:contextualSpacing w:val="0"/>
      </w:pPr>
      <w:r>
        <w:t xml:space="preserve"> </w:t>
      </w:r>
    </w:p>
    <w:p w14:paraId="67F1299D" w14:textId="0BD59FA1" w:rsidR="0054460E" w:rsidRDefault="00BB6EEF">
      <w:pPr>
        <w:spacing w:line="240" w:lineRule="auto"/>
        <w:contextualSpacing w:val="0"/>
      </w:pPr>
      <w:del w:id="110" w:author="Kammy Wood" w:date="2018-08-14T22:36:00Z">
        <w:r w:rsidDel="008A3EFD">
          <w:delText xml:space="preserve">In order to answer these questions, </w:delText>
        </w:r>
      </w:del>
      <w:r>
        <w:t>Orb Media’s data science team</w:t>
      </w:r>
      <w:ins w:id="111" w:author="Kammy Wood" w:date="2018-08-14T22:36:00Z">
        <w:r w:rsidR="00957F2F">
          <w:t xml:space="preserve">’s </w:t>
        </w:r>
      </w:ins>
      <w:del w:id="112" w:author="Kammy Wood" w:date="2018-08-14T22:36:00Z">
        <w:r w:rsidDel="00957F2F">
          <w:delText xml:space="preserve"> conducted a </w:delText>
        </w:r>
      </w:del>
      <w:r>
        <w:t>unique global analysis based on scientifically collected, nationally representative</w:t>
      </w:r>
      <w:del w:id="113" w:author="Kammy Wood" w:date="2018-08-14T16:11:00Z">
        <w:r w:rsidDel="00EB1123">
          <w:delText>,</w:delText>
        </w:r>
      </w:del>
      <w:r>
        <w:t xml:space="preserve"> weighted data from 979,000 respondents in 128 countries</w:t>
      </w:r>
      <w:ins w:id="114" w:author="Kammy Wood" w:date="2018-08-14T22:36:00Z">
        <w:r w:rsidR="00957F2F">
          <w:t xml:space="preserve"> </w:t>
        </w:r>
      </w:ins>
      <w:del w:id="115" w:author="Kammy Wood" w:date="2018-08-14T22:36:00Z">
        <w:r w:rsidDel="00957F2F">
          <w:delText xml:space="preserve">.  We </w:delText>
        </w:r>
      </w:del>
      <w:r>
        <w:t xml:space="preserve">found </w:t>
      </w:r>
      <w:del w:id="116" w:author="Kammy Wood" w:date="2018-08-14T22:37:00Z">
        <w:r w:rsidDel="000404F5">
          <w:delText xml:space="preserve">that there are indeed </w:delText>
        </w:r>
      </w:del>
      <w:r>
        <w:t xml:space="preserve">significant and meaningful </w:t>
      </w:r>
      <w:ins w:id="117" w:author="Kammy Wood" w:date="2018-08-14T22:38:00Z">
        <w:r w:rsidR="000404F5">
          <w:t xml:space="preserve">upward </w:t>
        </w:r>
      </w:ins>
      <w:r>
        <w:t xml:space="preserve">trends </w:t>
      </w:r>
      <w:ins w:id="118" w:author="Kammy Wood" w:date="2018-08-14T22:37:00Z">
        <w:r w:rsidR="000404F5">
          <w:t xml:space="preserve">in </w:t>
        </w:r>
      </w:ins>
      <w:del w:id="119" w:author="Kammy Wood" w:date="2018-08-14T22:37:00Z">
        <w:r w:rsidDel="000404F5">
          <w:delText xml:space="preserve">showing that young people are becoming more involved in </w:delText>
        </w:r>
      </w:del>
      <w:r>
        <w:t>informal political activities such as protesting and demonstrating</w:t>
      </w:r>
      <w:ins w:id="120" w:author="Kammy Wood" w:date="2018-08-14T22:37:00Z">
        <w:r w:rsidR="000404F5">
          <w:t xml:space="preserve"> among younger adults</w:t>
        </w:r>
      </w:ins>
      <w:ins w:id="121" w:author="Kammy Wood" w:date="2018-08-14T22:38:00Z">
        <w:r w:rsidR="000404F5">
          <w:t xml:space="preserve">, and found that older adults </w:t>
        </w:r>
      </w:ins>
      <w:ins w:id="122" w:author="Kammy Wood" w:date="2018-08-14T22:41:00Z">
        <w:r w:rsidR="009B09C2">
          <w:t xml:space="preserve">(over 40 years of age) </w:t>
        </w:r>
      </w:ins>
      <w:ins w:id="123" w:author="Kammy Wood" w:date="2018-08-14T22:38:00Z">
        <w:r w:rsidR="000404F5">
          <w:t xml:space="preserve">are much less likely to participate in </w:t>
        </w:r>
      </w:ins>
      <w:ins w:id="124" w:author="Kammy Wood" w:date="2018-08-15T11:15:00Z">
        <w:r w:rsidR="001B60B5">
          <w:t xml:space="preserve">these </w:t>
        </w:r>
      </w:ins>
      <w:ins w:id="125" w:author="Kammy Wood" w:date="2018-08-14T22:39:00Z">
        <w:r w:rsidR="000404F5">
          <w:t>activities</w:t>
        </w:r>
      </w:ins>
      <w:ins w:id="126" w:author="Kammy Wood" w:date="2018-08-14T22:38:00Z">
        <w:r w:rsidR="000404F5">
          <w:t xml:space="preserve"> </w:t>
        </w:r>
      </w:ins>
      <w:ins w:id="127" w:author="Kammy Wood" w:date="2018-08-14T22:40:00Z">
        <w:r w:rsidR="000404F5">
          <w:t xml:space="preserve">than they were </w:t>
        </w:r>
      </w:ins>
      <w:del w:id="128" w:author="Kammy Wood" w:date="2018-08-14T22:40:00Z">
        <w:r w:rsidDel="000404F5">
          <w:delText xml:space="preserve"> and that the gap between how young people are politically involved and how old people are politically involved is much wider now than it was </w:delText>
        </w:r>
      </w:del>
      <w:r>
        <w:t>several decades ago.</w:t>
      </w:r>
    </w:p>
    <w:p w14:paraId="29D6541D" w14:textId="77777777" w:rsidR="0054460E" w:rsidRDefault="00BB6EEF">
      <w:pPr>
        <w:spacing w:line="240" w:lineRule="auto"/>
        <w:contextualSpacing w:val="0"/>
      </w:pPr>
      <w:r>
        <w:t xml:space="preserve"> </w:t>
      </w:r>
    </w:p>
    <w:p w14:paraId="1E659B7A" w14:textId="2A8A7591" w:rsidR="0054460E" w:rsidRDefault="009B09C2">
      <w:pPr>
        <w:spacing w:line="240" w:lineRule="auto"/>
        <w:contextualSpacing w:val="0"/>
      </w:pPr>
      <w:ins w:id="129" w:author="Kammy Wood" w:date="2018-08-14T22:40:00Z">
        <w:r>
          <w:t xml:space="preserve">According to our analysis, </w:t>
        </w:r>
      </w:ins>
      <w:del w:id="130" w:author="Kammy Wood" w:date="2018-08-14T22:40:00Z">
        <w:r w:rsidR="00BB6EEF" w:rsidDel="009B09C2">
          <w:delText xml:space="preserve">Our data analysis has revealed that </w:delText>
        </w:r>
      </w:del>
      <w:del w:id="131" w:author="Kammy Wood" w:date="2018-08-14T22:42:00Z">
        <w:r w:rsidR="00BB6EEF" w:rsidDel="009B09C2">
          <w:delText xml:space="preserve">people under 40 are significantly more likely to be involved in informal types of political activities such as protesting and demonstrating than people over 40. </w:delText>
        </w:r>
      </w:del>
      <w:ins w:id="132" w:author="Kammy Wood" w:date="2018-08-14T22:42:00Z">
        <w:r>
          <w:t>i</w:t>
        </w:r>
      </w:ins>
      <w:del w:id="133" w:author="Kammy Wood" w:date="2018-08-14T22:42:00Z">
        <w:r w:rsidR="00BB6EEF" w:rsidDel="009B09C2">
          <w:delText>I</w:delText>
        </w:r>
      </w:del>
      <w:r w:rsidR="00BB6EEF">
        <w:t xml:space="preserve">n 2016 and 2017, </w:t>
      </w:r>
      <w:del w:id="134" w:author="Kammy Wood" w:date="2018-08-14T22:42:00Z">
        <w:r w:rsidR="00BB6EEF" w:rsidDel="00972434">
          <w:delText xml:space="preserve">there was </w:delText>
        </w:r>
      </w:del>
      <w:r w:rsidR="00BB6EEF">
        <w:t>a global generation gap of 6</w:t>
      </w:r>
      <w:del w:id="135" w:author="Kammy Wood" w:date="2018-08-15T12:07:00Z">
        <w:r w:rsidR="00BB6EEF" w:rsidDel="00A55965">
          <w:delText>%</w:delText>
        </w:r>
      </w:del>
      <w:r w:rsidR="00BB6EEF">
        <w:t xml:space="preserve"> to 13</w:t>
      </w:r>
      <w:ins w:id="136" w:author="Kammy Wood" w:date="2018-08-15T12:07:00Z">
        <w:r w:rsidR="00A55965">
          <w:t xml:space="preserve"> percent</w:t>
        </w:r>
      </w:ins>
      <w:del w:id="137" w:author="Kammy Wood" w:date="2018-08-15T12:07:00Z">
        <w:r w:rsidR="00BB6EEF" w:rsidDel="00A55965">
          <w:delText>%</w:delText>
        </w:r>
      </w:del>
      <w:r w:rsidR="00BB6EEF">
        <w:t xml:space="preserve"> </w:t>
      </w:r>
      <w:ins w:id="138" w:author="Kammy Wood" w:date="2018-08-14T22:44:00Z">
        <w:r w:rsidR="00FE079B">
          <w:t xml:space="preserve">emerged </w:t>
        </w:r>
      </w:ins>
      <w:r w:rsidR="00BB6EEF">
        <w:t xml:space="preserve">between people under 40 and </w:t>
      </w:r>
      <w:ins w:id="139" w:author="Kammy Wood" w:date="2018-08-14T22:43:00Z">
        <w:r w:rsidR="00972434">
          <w:t xml:space="preserve">those over </w:t>
        </w:r>
      </w:ins>
      <w:del w:id="140" w:author="Kammy Wood" w:date="2018-08-14T22:43:00Z">
        <w:r w:rsidR="00BB6EEF" w:rsidDel="00972434">
          <w:delText xml:space="preserve">people </w:delText>
        </w:r>
      </w:del>
      <w:r w:rsidR="00BB6EEF">
        <w:t xml:space="preserve">40 </w:t>
      </w:r>
      <w:del w:id="141" w:author="Kammy Wood" w:date="2018-08-14T22:44:00Z">
        <w:r w:rsidR="00BB6EEF" w:rsidDel="00FE079B">
          <w:delText xml:space="preserve">and over </w:delText>
        </w:r>
      </w:del>
      <w:r w:rsidR="00BB6EEF">
        <w:t>who reported participating in a demonstration or protest.</w:t>
      </w:r>
    </w:p>
    <w:p w14:paraId="3B0A60FA" w14:textId="77777777" w:rsidR="0054460E" w:rsidRDefault="00BB6EEF">
      <w:pPr>
        <w:spacing w:line="240" w:lineRule="auto"/>
        <w:contextualSpacing w:val="0"/>
      </w:pPr>
      <w:r>
        <w:t xml:space="preserve"> </w:t>
      </w:r>
    </w:p>
    <w:p w14:paraId="7D043270" w14:textId="2F43423F" w:rsidR="00E54CE6" w:rsidRDefault="00BB6EEF">
      <w:pPr>
        <w:spacing w:line="240" w:lineRule="auto"/>
        <w:contextualSpacing w:val="0"/>
        <w:rPr>
          <w:ins w:id="142" w:author="Kammy Wood" w:date="2018-08-14T22:48:00Z"/>
        </w:rPr>
      </w:pPr>
      <w:del w:id="143" w:author="Kammy Wood" w:date="2018-08-14T22:43:00Z">
        <w:r w:rsidDel="00FE079B">
          <w:delText xml:space="preserve">In order to deepen the analysis, </w:delText>
        </w:r>
      </w:del>
      <w:ins w:id="144" w:author="Kammy Wood" w:date="2018-08-14T22:43:00Z">
        <w:r w:rsidR="00FE079B">
          <w:t>W</w:t>
        </w:r>
      </w:ins>
      <w:del w:id="145" w:author="Kammy Wood" w:date="2018-08-14T22:43:00Z">
        <w:r w:rsidDel="00FE079B">
          <w:delText>w</w:delText>
        </w:r>
      </w:del>
      <w:r>
        <w:t xml:space="preserve">e </w:t>
      </w:r>
      <w:ins w:id="146" w:author="Kammy Wood" w:date="2018-08-14T22:43:00Z">
        <w:r w:rsidR="00FE079B">
          <w:t xml:space="preserve">then </w:t>
        </w:r>
      </w:ins>
      <w:r>
        <w:t xml:space="preserve">analyzed the political activities of those respondents who said they were </w:t>
      </w:r>
      <w:del w:id="147" w:author="Kammy Wood" w:date="2018-08-14T22:45:00Z">
        <w:r w:rsidDel="00D7267F">
          <w:delText xml:space="preserve">politically </w:delText>
        </w:r>
      </w:del>
      <w:r>
        <w:t>interested</w:t>
      </w:r>
      <w:ins w:id="148" w:author="Kammy Wood" w:date="2018-08-14T22:45:00Z">
        <w:r w:rsidR="00D7267F">
          <w:t xml:space="preserve"> in politics</w:t>
        </w:r>
      </w:ins>
      <w:r>
        <w:t>.  Over half the respondents indicated that they were</w:t>
      </w:r>
      <w:del w:id="149" w:author="Kammy Wood" w:date="2018-08-14T22:45:00Z">
        <w:r w:rsidDel="00D7267F">
          <w:delText xml:space="preserve"> </w:delText>
        </w:r>
      </w:del>
      <w:ins w:id="150" w:author="Kammy Wood" w:date="2018-08-14T22:45:00Z">
        <w:r w:rsidR="00D7267F">
          <w:t xml:space="preserve"> </w:t>
        </w:r>
      </w:ins>
      <w:ins w:id="151" w:author="Kammy Wood" w:date="2018-08-15T11:17:00Z">
        <w:r w:rsidR="00DF2345">
          <w:t>interested in politics</w:t>
        </w:r>
      </w:ins>
      <w:del w:id="152" w:author="Kammy Wood" w:date="2018-08-14T22:45:00Z">
        <w:r w:rsidDel="00D7267F">
          <w:delText>politically interested</w:delText>
        </w:r>
      </w:del>
      <w:r>
        <w:t xml:space="preserve">. </w:t>
      </w:r>
      <w:ins w:id="153" w:author="Kammy Wood" w:date="2018-08-14T22:46:00Z">
        <w:r w:rsidR="00E54CE6">
          <w:t xml:space="preserve">According to our data, </w:t>
        </w:r>
      </w:ins>
      <w:del w:id="154" w:author="Kammy Wood" w:date="2018-08-14T22:46:00Z">
        <w:r w:rsidDel="00A12232">
          <w:delText xml:space="preserve"> </w:delText>
        </w:r>
      </w:del>
      <w:del w:id="155" w:author="Kammy Wood" w:date="2018-08-14T22:45:00Z">
        <w:r w:rsidDel="000E2782">
          <w:delText xml:space="preserve">This analysis comes closer to comparing apples to apples across generations and cohorts. </w:delText>
        </w:r>
      </w:del>
      <w:ins w:id="156" w:author="Kammy Wood" w:date="2018-08-14T22:46:00Z">
        <w:r w:rsidR="00E54CE6">
          <w:t>t</w:t>
        </w:r>
      </w:ins>
      <w:del w:id="157" w:author="Kammy Wood" w:date="2018-08-14T22:46:00Z">
        <w:r w:rsidDel="00E54CE6">
          <w:delText>T</w:delText>
        </w:r>
      </w:del>
      <w:r>
        <w:t xml:space="preserve">he relative proportion of young and older people </w:t>
      </w:r>
      <w:del w:id="158" w:author="Kammy Wood" w:date="2018-08-14T22:46:00Z">
        <w:r w:rsidDel="00E54CE6">
          <w:delText xml:space="preserve">who </w:delText>
        </w:r>
      </w:del>
      <w:r>
        <w:t>report</w:t>
      </w:r>
      <w:ins w:id="159" w:author="Kammy Wood" w:date="2018-08-14T22:46:00Z">
        <w:r w:rsidR="00E54CE6">
          <w:t>ing</w:t>
        </w:r>
      </w:ins>
      <w:r>
        <w:t xml:space="preserve"> </w:t>
      </w:r>
      <w:ins w:id="160" w:author="Kammy Wood" w:date="2018-08-14T22:47:00Z">
        <w:r w:rsidR="00E54CE6">
          <w:t xml:space="preserve">political interest </w:t>
        </w:r>
      </w:ins>
      <w:del w:id="161" w:author="Kammy Wood" w:date="2018-08-14T22:47:00Z">
        <w:r w:rsidDel="00E54CE6">
          <w:delText xml:space="preserve">being politically interested </w:delText>
        </w:r>
      </w:del>
      <w:r>
        <w:t xml:space="preserve">has remained steady within our data. </w:t>
      </w:r>
    </w:p>
    <w:p w14:paraId="18371F81" w14:textId="719E10A6" w:rsidR="0054460E" w:rsidRDefault="00BB6EEF">
      <w:pPr>
        <w:spacing w:line="240" w:lineRule="auto"/>
        <w:contextualSpacing w:val="0"/>
      </w:pPr>
      <w:del w:id="162" w:author="Kammy Wood" w:date="2018-08-14T22:47:00Z">
        <w:r w:rsidDel="00E54CE6">
          <w:lastRenderedPageBreak/>
          <w:delText xml:space="preserve"> </w:delText>
        </w:r>
      </w:del>
      <w:r>
        <w:t>According to the data, adults younger than 40 are between nine and 17 percent more likely to prefer informal political activity than those older than 40</w:t>
      </w:r>
      <w:r w:rsidR="00133A45">
        <w:t>—</w:t>
      </w:r>
      <w:r>
        <w:t xml:space="preserve">a significant increase from the early 2000s, when </w:t>
      </w:r>
      <w:ins w:id="163" w:author="Kammy Wood" w:date="2018-08-14T22:48:00Z">
        <w:r w:rsidR="00AD2C72">
          <w:t xml:space="preserve">the younger group was </w:t>
        </w:r>
      </w:ins>
      <w:del w:id="164" w:author="Kammy Wood" w:date="2018-08-14T22:48:00Z">
        <w:r w:rsidDel="00AD2C72">
          <w:delText xml:space="preserve">under-40s </w:delText>
        </w:r>
      </w:del>
      <w:del w:id="165" w:author="Kammy Wood" w:date="2018-08-14T22:49:00Z">
        <w:r w:rsidDel="00AD2C72">
          <w:delText xml:space="preserve">were </w:delText>
        </w:r>
      </w:del>
      <w:r>
        <w:t>only three percent more likely to protest.</w:t>
      </w:r>
      <w:ins w:id="166" w:author="Kammy Wood" w:date="2018-08-14T22:49:00Z">
        <w:r w:rsidR="002C289B">
          <w:t xml:space="preserve"> </w:t>
        </w:r>
      </w:ins>
      <w:moveToRangeStart w:id="167" w:author="Kammy Wood" w:date="2018-08-14T22:49:00Z" w:name="move522050298"/>
      <w:moveTo w:id="168" w:author="Kammy Wood" w:date="2018-08-14T22:49:00Z">
        <w:r w:rsidR="002C289B">
          <w:t xml:space="preserve">This </w:t>
        </w:r>
      </w:moveTo>
      <w:ins w:id="169" w:author="Kammy Wood" w:date="2018-08-14T22:49:00Z">
        <w:r w:rsidR="002C289B">
          <w:t xml:space="preserve">trend </w:t>
        </w:r>
      </w:ins>
      <w:moveTo w:id="170" w:author="Kammy Wood" w:date="2018-08-14T22:49:00Z">
        <w:r w:rsidR="002C289B">
          <w:t>is a global phenomenon and appears to be growing</w:t>
        </w:r>
        <w:del w:id="171" w:author="Kammy Wood" w:date="2018-08-14T22:49:00Z">
          <w:r w:rsidR="002C289B" w:rsidDel="002C289B">
            <w:delText xml:space="preserve"> in size</w:delText>
          </w:r>
        </w:del>
        <w:r w:rsidR="002C289B">
          <w:t xml:space="preserve">.  </w:t>
        </w:r>
      </w:moveTo>
      <w:moveToRangeEnd w:id="167"/>
    </w:p>
    <w:p w14:paraId="15C052AF" w14:textId="77777777" w:rsidR="0054460E" w:rsidRDefault="00BB6EEF">
      <w:pPr>
        <w:spacing w:line="240" w:lineRule="auto"/>
        <w:contextualSpacing w:val="0"/>
      </w:pPr>
      <w:r>
        <w:t xml:space="preserve"> </w:t>
      </w:r>
    </w:p>
    <w:p w14:paraId="0E30CD9B" w14:textId="0075FDDC" w:rsidR="0054460E" w:rsidRDefault="00BB6EEF">
      <w:pPr>
        <w:spacing w:line="240" w:lineRule="auto"/>
        <w:contextualSpacing w:val="0"/>
      </w:pPr>
      <w:moveFromRangeStart w:id="172" w:author="Kammy Wood" w:date="2018-08-14T22:49:00Z" w:name="move522050298"/>
      <w:moveFrom w:id="173" w:author="Kammy Wood" w:date="2018-08-14T22:49:00Z">
        <w:r w:rsidDel="002C289B">
          <w:t xml:space="preserve">This is a global phenomenon and appears to be growing in size.  </w:t>
        </w:r>
      </w:moveFrom>
      <w:moveFromRangeEnd w:id="172"/>
      <w:r>
        <w:t xml:space="preserve">We have also found that </w:t>
      </w:r>
      <w:ins w:id="174" w:author="Kammy Wood" w:date="2018-08-14T22:50:00Z">
        <w:r w:rsidR="00295CF0">
          <w:t xml:space="preserve">informal political activities such as protesting and demonstrating </w:t>
        </w:r>
      </w:ins>
      <w:del w:id="175" w:author="Kammy Wood" w:date="2018-08-14T22:50:00Z">
        <w:r w:rsidDel="002C289B">
          <w:delText xml:space="preserve">these </w:delText>
        </w:r>
        <w:r w:rsidDel="00295CF0">
          <w:delText xml:space="preserve">informal political actions </w:delText>
        </w:r>
      </w:del>
      <w:r>
        <w:t xml:space="preserve">are not always accompanied by young people actually voting. Our data shows </w:t>
      </w:r>
      <w:del w:id="176" w:author="Kammy Wood" w:date="2018-08-14T22:50:00Z">
        <w:r w:rsidDel="00295CF0">
          <w:delText xml:space="preserve">that there is </w:delText>
        </w:r>
      </w:del>
      <w:r>
        <w:t xml:space="preserve">a relationship between an individual’s perception of corruption and their likelihood to vote.  This relationship is much stronger for voters under 40 than </w:t>
      </w:r>
      <w:del w:id="177" w:author="Kammy Wood" w:date="2018-08-15T10:34:00Z">
        <w:r w:rsidDel="00B018C3">
          <w:delText xml:space="preserve">it is </w:delText>
        </w:r>
      </w:del>
      <w:r>
        <w:t>for voters over 40.</w:t>
      </w:r>
    </w:p>
    <w:p w14:paraId="014C7879" w14:textId="77777777" w:rsidR="0054460E" w:rsidRDefault="00BB6EEF">
      <w:pPr>
        <w:spacing w:line="240" w:lineRule="auto"/>
        <w:contextualSpacing w:val="0"/>
        <w:rPr>
          <w:b/>
        </w:rPr>
      </w:pPr>
      <w:r>
        <w:rPr>
          <w:b/>
        </w:rPr>
        <w:t xml:space="preserve"> </w:t>
      </w:r>
    </w:p>
    <w:p w14:paraId="6DB6602B" w14:textId="77777777" w:rsidR="0054460E" w:rsidRDefault="00BB6EEF">
      <w:pPr>
        <w:spacing w:line="240" w:lineRule="auto"/>
        <w:contextualSpacing w:val="0"/>
        <w:rPr>
          <w:b/>
        </w:rPr>
      </w:pPr>
      <w:r>
        <w:rPr>
          <w:b/>
        </w:rPr>
        <w:t>Our Data Collection Methods</w:t>
      </w:r>
    </w:p>
    <w:p w14:paraId="089443E4" w14:textId="77777777" w:rsidR="0054460E" w:rsidRDefault="00BB6EEF">
      <w:pPr>
        <w:spacing w:line="240" w:lineRule="auto"/>
        <w:contextualSpacing w:val="0"/>
      </w:pPr>
      <w:r>
        <w:t xml:space="preserve"> </w:t>
      </w:r>
    </w:p>
    <w:p w14:paraId="3AFD40FE" w14:textId="77777777" w:rsidR="0054460E" w:rsidRDefault="00BB6EEF">
      <w:pPr>
        <w:spacing w:line="240" w:lineRule="auto"/>
        <w:contextualSpacing w:val="0"/>
      </w:pPr>
      <w:r>
        <w:t>Large, scientifically-collected social data can help illustrate how young people across the globe participate in the government and politics of their country. The value of these large global datasets is that they can transcend partisan perspectives and narrow national focuses.</w:t>
      </w:r>
    </w:p>
    <w:p w14:paraId="20B32ED6" w14:textId="77777777" w:rsidR="0054460E" w:rsidRDefault="00BB6EEF">
      <w:pPr>
        <w:spacing w:line="240" w:lineRule="auto"/>
        <w:contextualSpacing w:val="0"/>
      </w:pPr>
      <w:r>
        <w:t xml:space="preserve"> </w:t>
      </w:r>
    </w:p>
    <w:p w14:paraId="15188410" w14:textId="53F59F72" w:rsidR="0054460E" w:rsidRDefault="00BB6EEF">
      <w:pPr>
        <w:spacing w:line="240" w:lineRule="auto"/>
        <w:contextualSpacing w:val="0"/>
      </w:pPr>
      <w:r>
        <w:t>Orb</w:t>
      </w:r>
      <w:ins w:id="178" w:author="Kammy Wood" w:date="2018-08-15T11:20:00Z">
        <w:r w:rsidR="00DF2345">
          <w:t xml:space="preserve"> Media</w:t>
        </w:r>
      </w:ins>
      <w:r>
        <w:t xml:space="preserve"> </w:t>
      </w:r>
      <w:ins w:id="179" w:author="Kammy Wood" w:date="2018-08-15T10:35:00Z">
        <w:r w:rsidR="00B018C3">
          <w:t xml:space="preserve">also </w:t>
        </w:r>
      </w:ins>
      <w:r>
        <w:t>used its unique Listen and Learn toolkit to collect</w:t>
      </w:r>
      <w:del w:id="180" w:author="Kammy Wood" w:date="2018-08-14T16:13:00Z">
        <w:r w:rsidDel="00EB1123">
          <w:delText>ed</w:delText>
        </w:r>
      </w:del>
      <w:r>
        <w:t xml:space="preserve"> data in several different ways and examined it using modern, robust statistical analysis. This enabled us to explore global trends, compare countries and age groups, and analyze the different factors at play.</w:t>
      </w:r>
    </w:p>
    <w:p w14:paraId="688F15C1" w14:textId="77777777" w:rsidR="0054460E" w:rsidRDefault="00BB6EEF">
      <w:pPr>
        <w:spacing w:line="240" w:lineRule="auto"/>
        <w:contextualSpacing w:val="0"/>
      </w:pPr>
      <w:r>
        <w:t xml:space="preserve"> </w:t>
      </w:r>
    </w:p>
    <w:p w14:paraId="544272F1" w14:textId="32DFDE32" w:rsidR="0054460E" w:rsidRDefault="00BB6EEF">
      <w:pPr>
        <w:spacing w:line="240" w:lineRule="auto"/>
        <w:contextualSpacing w:val="0"/>
      </w:pPr>
      <w:r>
        <w:t xml:space="preserve">We worked with data owners to access the raw data behind dozens of </w:t>
      </w:r>
      <w:del w:id="181" w:author="Kammy Wood" w:date="2018-08-15T10:36:00Z">
        <w:r w:rsidDel="00B018C3">
          <w:delText xml:space="preserve">large, scientifically-collected </w:delText>
        </w:r>
      </w:del>
      <w:r>
        <w:t>datasets. These included the E</w:t>
      </w:r>
      <w:commentRangeStart w:id="182"/>
      <w:r>
        <w:t>uropean Social Survey (2002-2016), the Caucasus Barometer (200</w:t>
      </w:r>
      <w:ins w:id="183" w:author="Kammy Wood" w:date="2018-08-14T16:31:00Z">
        <w:r w:rsidR="009F5111">
          <w:t>8</w:t>
        </w:r>
      </w:ins>
      <w:del w:id="184" w:author="Kammy Wood" w:date="2018-08-14T16:31:00Z">
        <w:r w:rsidDel="009F5111">
          <w:delText>9</w:delText>
        </w:r>
      </w:del>
      <w:r>
        <w:t>-2017), The Americas Barometer (2004-2017</w:t>
      </w:r>
      <w:commentRangeStart w:id="185"/>
      <w:r>
        <w:t>), the Asian Barometer (2000-2016),</w:t>
      </w:r>
      <w:commentRangeEnd w:id="185"/>
      <w:r w:rsidR="009F5111">
        <w:rPr>
          <w:rStyle w:val="CommentReference"/>
        </w:rPr>
        <w:commentReference w:id="185"/>
      </w:r>
      <w:r>
        <w:t xml:space="preserve"> the </w:t>
      </w:r>
      <w:commentRangeStart w:id="186"/>
      <w:r>
        <w:t xml:space="preserve">Afro </w:t>
      </w:r>
      <w:ins w:id="187" w:author="Kammy Wood" w:date="2018-08-14T16:36:00Z">
        <w:r w:rsidR="002B6EC4">
          <w:t>B</w:t>
        </w:r>
      </w:ins>
      <w:del w:id="188" w:author="Kammy Wood" w:date="2018-08-14T16:36:00Z">
        <w:r w:rsidDel="002B6EC4">
          <w:delText>b</w:delText>
        </w:r>
      </w:del>
      <w:r>
        <w:t xml:space="preserve">arometer (2001-2016), </w:t>
      </w:r>
      <w:commentRangeEnd w:id="186"/>
      <w:r w:rsidR="007B3FC3">
        <w:rPr>
          <w:rStyle w:val="CommentReference"/>
        </w:rPr>
        <w:commentReference w:id="186"/>
      </w:r>
      <w:r>
        <w:t xml:space="preserve">The World Values Survey </w:t>
      </w:r>
      <w:commentRangeStart w:id="189"/>
      <w:r>
        <w:t xml:space="preserve">(1984-2014), </w:t>
      </w:r>
      <w:commentRangeEnd w:id="189"/>
      <w:r w:rsidR="00BA4002">
        <w:rPr>
          <w:rStyle w:val="CommentReference"/>
        </w:rPr>
        <w:commentReference w:id="189"/>
      </w:r>
      <w:r>
        <w:t xml:space="preserve">the Eurobarometer (selected years 1980-2017), the USA’s General Social Survey </w:t>
      </w:r>
      <w:commentRangeStart w:id="190"/>
      <w:r>
        <w:t xml:space="preserve">(1980-2016), </w:t>
      </w:r>
      <w:commentRangeEnd w:id="190"/>
      <w:r w:rsidR="00ED6410">
        <w:rPr>
          <w:rStyle w:val="CommentReference"/>
        </w:rPr>
        <w:commentReference w:id="190"/>
      </w:r>
      <w:r>
        <w:t xml:space="preserve">Canada’s General Social Survey </w:t>
      </w:r>
      <w:commentRangeStart w:id="191"/>
      <w:r>
        <w:t>(1985-2015</w:t>
      </w:r>
      <w:commentRangeEnd w:id="182"/>
      <w:r>
        <w:commentReference w:id="182"/>
      </w:r>
      <w:r>
        <w:t>)</w:t>
      </w:r>
      <w:commentRangeEnd w:id="191"/>
      <w:r w:rsidR="00800A79">
        <w:rPr>
          <w:rStyle w:val="CommentReference"/>
        </w:rPr>
        <w:commentReference w:id="191"/>
      </w:r>
      <w:r>
        <w:t>.</w:t>
      </w:r>
    </w:p>
    <w:p w14:paraId="14405BA0" w14:textId="77777777" w:rsidR="0054460E" w:rsidRDefault="0054460E">
      <w:pPr>
        <w:spacing w:line="240" w:lineRule="auto"/>
        <w:contextualSpacing w:val="0"/>
        <w:rPr>
          <w:b/>
        </w:rPr>
      </w:pPr>
    </w:p>
    <w:p w14:paraId="0407B4F6" w14:textId="77777777" w:rsidR="0054460E" w:rsidRDefault="00BB6EEF">
      <w:pPr>
        <w:spacing w:line="240" w:lineRule="auto"/>
        <w:contextualSpacing w:val="0"/>
        <w:rPr>
          <w:b/>
        </w:rPr>
      </w:pPr>
      <w:r>
        <w:rPr>
          <w:b/>
        </w:rPr>
        <w:t>Data Viz #1</w:t>
      </w:r>
    </w:p>
    <w:p w14:paraId="36B5FECF" w14:textId="77777777" w:rsidR="0054460E" w:rsidRDefault="00BB6EEF">
      <w:pPr>
        <w:spacing w:line="240" w:lineRule="auto"/>
        <w:contextualSpacing w:val="0"/>
        <w:rPr>
          <w:b/>
        </w:rPr>
      </w:pPr>
      <w:r>
        <w:rPr>
          <w:b/>
        </w:rPr>
        <w:t>Title: Countries where data was collected and used in story</w:t>
      </w:r>
    </w:p>
    <w:p w14:paraId="7EFD22F0" w14:textId="77777777" w:rsidR="0054460E" w:rsidRDefault="0054460E">
      <w:pPr>
        <w:spacing w:line="240" w:lineRule="auto"/>
        <w:contextualSpacing w:val="0"/>
      </w:pPr>
    </w:p>
    <w:p w14:paraId="503245ED" w14:textId="77777777" w:rsidR="0054460E" w:rsidRDefault="00BB6EEF">
      <w:pPr>
        <w:spacing w:line="240" w:lineRule="auto"/>
        <w:contextualSpacing w:val="0"/>
      </w:pPr>
      <w:r>
        <w:t xml:space="preserve"> </w:t>
      </w:r>
    </w:p>
    <w:p w14:paraId="33B16EF0" w14:textId="77777777" w:rsidR="0054460E" w:rsidRDefault="00BB6EEF">
      <w:pPr>
        <w:spacing w:line="240" w:lineRule="auto"/>
        <w:contextualSpacing w:val="0"/>
      </w:pPr>
      <w:r>
        <w:t xml:space="preserve">These datasets are collected using </w:t>
      </w:r>
      <w:r>
        <w:rPr>
          <w:b/>
        </w:rPr>
        <w:t>national probability samples</w:t>
      </w:r>
      <w:r>
        <w:t xml:space="preserve"> that give every citizen in each country an equal chance of being selected to participate in the survey. Whether using census household lists or a multistage area approach, the method for selecting sampling units is always randomized. The samples may be stratified </w:t>
      </w:r>
      <w:del w:id="192" w:author="Kammy Wood" w:date="2018-08-15T10:37:00Z">
        <w:r w:rsidDel="003C02F9">
          <w:delText xml:space="preserve">– </w:delText>
        </w:r>
      </w:del>
      <w:r>
        <w:t>or weighted</w:t>
      </w:r>
      <w:del w:id="193" w:author="Kammy Wood" w:date="2018-08-15T10:37:00Z">
        <w:r w:rsidDel="003C02F9">
          <w:delText xml:space="preserve"> –</w:delText>
        </w:r>
      </w:del>
      <w:r>
        <w:t xml:space="preserve"> to ensure adequate and correct coverage of rural areas and minority populations.</w:t>
      </w:r>
    </w:p>
    <w:p w14:paraId="38F9BEDC" w14:textId="77777777" w:rsidR="0054460E" w:rsidRDefault="00BB6EEF">
      <w:pPr>
        <w:spacing w:line="240" w:lineRule="auto"/>
        <w:contextualSpacing w:val="0"/>
      </w:pPr>
      <w:r>
        <w:t xml:space="preserve"> </w:t>
      </w:r>
    </w:p>
    <w:p w14:paraId="601BD74F" w14:textId="77777777" w:rsidR="0054460E" w:rsidRDefault="00BB6EEF">
      <w:pPr>
        <w:spacing w:line="240" w:lineRule="auto"/>
        <w:contextualSpacing w:val="0"/>
      </w:pPr>
      <w:r>
        <w:t xml:space="preserve">The data is collected using </w:t>
      </w:r>
      <w:r>
        <w:rPr>
          <w:b/>
        </w:rPr>
        <w:t>professionally trained enumerators</w:t>
      </w:r>
      <w:r>
        <w:t>. Quality checks are enforced at every stage of data conversion to ensure that information from paper returns is edited, coded, and entered correctly for purposes of computer analysis.</w:t>
      </w:r>
    </w:p>
    <w:p w14:paraId="271FE64A" w14:textId="77777777" w:rsidR="0054460E" w:rsidRDefault="00BB6EEF">
      <w:pPr>
        <w:spacing w:line="240" w:lineRule="auto"/>
        <w:contextualSpacing w:val="0"/>
      </w:pPr>
      <w:r>
        <w:t xml:space="preserve"> </w:t>
      </w:r>
    </w:p>
    <w:p w14:paraId="0DD270A4" w14:textId="5FBA7FBB" w:rsidR="0054460E" w:rsidRDefault="00BB6EEF">
      <w:pPr>
        <w:spacing w:line="240" w:lineRule="auto"/>
        <w:contextualSpacing w:val="0"/>
        <w:rPr>
          <w:ins w:id="194" w:author="Kammy Wood" w:date="2018-08-15T10:38:00Z"/>
        </w:rPr>
      </w:pPr>
      <w:r>
        <w:t xml:space="preserve">Orb </w:t>
      </w:r>
      <w:ins w:id="195" w:author="Kammy Wood" w:date="2018-08-15T11:26:00Z">
        <w:r w:rsidR="00F72C3A">
          <w:t xml:space="preserve">Media </w:t>
        </w:r>
      </w:ins>
      <w:r>
        <w:t>obtained access to the</w:t>
      </w:r>
      <w:r>
        <w:rPr>
          <w:b/>
        </w:rPr>
        <w:t xml:space="preserve"> record level data</w:t>
      </w:r>
      <w:r>
        <w:t>, meaning that we had access to the full individual level data points, including a selection of survey sample weights.</w:t>
      </w:r>
    </w:p>
    <w:p w14:paraId="756C2C6B" w14:textId="77777777" w:rsidR="003C02F9" w:rsidRDefault="003C02F9">
      <w:pPr>
        <w:spacing w:line="240" w:lineRule="auto"/>
        <w:contextualSpacing w:val="0"/>
      </w:pPr>
    </w:p>
    <w:p w14:paraId="5D37E931" w14:textId="633B641E" w:rsidR="0054460E" w:rsidRDefault="00BB6EEF">
      <w:pPr>
        <w:spacing w:line="240" w:lineRule="auto"/>
        <w:contextualSpacing w:val="0"/>
      </w:pPr>
      <w:r>
        <w:t>The data collected for these surveys use</w:t>
      </w:r>
      <w:ins w:id="196" w:author="Kammy Wood" w:date="2018-08-15T10:38:00Z">
        <w:r w:rsidR="003C02F9">
          <w:t>s a</w:t>
        </w:r>
      </w:ins>
      <w:r>
        <w:t xml:space="preserve"> standard questionnaire instrument containing a core module of identical or functionally equivalent questions. Wherever possible, theoretical concepts are measured with multiple items in order to enable testing for construct validity. The wording of items is determined by balancing various criteria, including: the research themes emphasized in the survey, the comprehensibility of the item to lay respondents, and the proven effectiveness of the item when tested in previous surveys.</w:t>
      </w:r>
    </w:p>
    <w:p w14:paraId="44F9DDAF" w14:textId="77777777" w:rsidR="0054460E" w:rsidRDefault="00BB6EEF">
      <w:pPr>
        <w:spacing w:line="240" w:lineRule="auto"/>
        <w:contextualSpacing w:val="0"/>
      </w:pPr>
      <w:r>
        <w:t xml:space="preserve"> </w:t>
      </w:r>
    </w:p>
    <w:p w14:paraId="40BA5718" w14:textId="1F375AAA" w:rsidR="0054460E" w:rsidRDefault="00BB6EEF">
      <w:pPr>
        <w:spacing w:line="240" w:lineRule="auto"/>
        <w:contextualSpacing w:val="0"/>
      </w:pPr>
      <w:r>
        <w:lastRenderedPageBreak/>
        <w:t>These datasets were merged using stratified survey sample weights and rake weighting</w:t>
      </w:r>
      <w:ins w:id="197" w:author="Kammy Wood" w:date="2018-08-15T10:39:00Z">
        <w:r w:rsidR="00341DCE">
          <w:t>—</w:t>
        </w:r>
      </w:ins>
      <w:del w:id="198" w:author="Kammy Wood" w:date="2018-08-15T10:39:00Z">
        <w:r w:rsidDel="00341DCE">
          <w:delText xml:space="preserve">, </w:delText>
        </w:r>
      </w:del>
      <w:r>
        <w:t xml:space="preserve">a method of merging data that helps to correct for differences in survey methodology and eliminates deviations between the sample and the reference population which could skew results. The final sample included 979,169 respondents from 128 countries. We then used hierarchical linear modelling to estimate trends and effects over time.  We used Wald tests to assess statistical significance. </w:t>
      </w:r>
      <w:del w:id="199" w:author="Kammy Wood" w:date="2018-08-15T10:39:00Z">
        <w:r w:rsidDel="00341DCE">
          <w:delText xml:space="preserve"> </w:delText>
        </w:r>
      </w:del>
      <w:r>
        <w:t>We used Bonferroni adjustments for the multiple models.</w:t>
      </w:r>
    </w:p>
    <w:p w14:paraId="47AC095D" w14:textId="77777777" w:rsidR="0054460E" w:rsidRDefault="00BB6EEF">
      <w:pPr>
        <w:spacing w:line="240" w:lineRule="auto"/>
        <w:contextualSpacing w:val="0"/>
      </w:pPr>
      <w:r>
        <w:t xml:space="preserve"> </w:t>
      </w:r>
    </w:p>
    <w:p w14:paraId="2DEFFFDD" w14:textId="299DF56A" w:rsidR="0054460E" w:rsidRDefault="00BB6EEF">
      <w:pPr>
        <w:spacing w:line="240" w:lineRule="auto"/>
        <w:contextualSpacing w:val="0"/>
      </w:pPr>
      <w:r>
        <w:t xml:space="preserve">In order to supplement the large global database and </w:t>
      </w:r>
      <w:del w:id="200" w:author="Kammy Wood" w:date="2018-08-15T10:39:00Z">
        <w:r w:rsidDel="00341DCE">
          <w:delText xml:space="preserve">to </w:delText>
        </w:r>
      </w:del>
      <w:r>
        <w:t xml:space="preserve">encourage audience participation in the story, a survey was </w:t>
      </w:r>
      <w:commentRangeStart w:id="201"/>
      <w:r>
        <w:t xml:space="preserve">designed </w:t>
      </w:r>
      <w:commentRangeEnd w:id="201"/>
      <w:r w:rsidR="00341DCE">
        <w:rPr>
          <w:rStyle w:val="CommentReference"/>
        </w:rPr>
        <w:commentReference w:id="201"/>
      </w:r>
      <w:r>
        <w:t>to collect real</w:t>
      </w:r>
      <w:ins w:id="202" w:author="Kammy Wood" w:date="2018-08-14T16:16:00Z">
        <w:r w:rsidR="000A1BF5">
          <w:t>-</w:t>
        </w:r>
      </w:ins>
      <w:del w:id="203" w:author="Kammy Wood" w:date="2018-08-14T16:16:00Z">
        <w:r w:rsidDel="000A1BF5">
          <w:delText xml:space="preserve"> </w:delText>
        </w:r>
      </w:del>
      <w:r>
        <w:t xml:space="preserve">time data. </w:t>
      </w:r>
      <w:del w:id="204" w:author="Kammy Wood" w:date="2018-08-15T10:40:00Z">
        <w:r w:rsidDel="000039AF">
          <w:delText xml:space="preserve"> </w:delText>
        </w:r>
      </w:del>
      <w:r>
        <w:t>The survey includes six questions that are either exact replicas of the questions asked in the large global surveys or closely adapted versions.  This survey was circulated online to collect a convenience sample of data.  The survey was also used in a few select countries by paid professional enumerators to collect more up</w:t>
      </w:r>
      <w:ins w:id="205" w:author="Kammy Wood" w:date="2018-08-14T16:16:00Z">
        <w:r w:rsidR="000A1BF5">
          <w:t>-</w:t>
        </w:r>
      </w:ins>
      <w:del w:id="206" w:author="Kammy Wood" w:date="2018-08-14T16:16:00Z">
        <w:r w:rsidDel="000A1BF5">
          <w:delText xml:space="preserve"> </w:delText>
        </w:r>
      </w:del>
      <w:r>
        <w:t>to</w:t>
      </w:r>
      <w:ins w:id="207" w:author="Kammy Wood" w:date="2018-08-14T16:16:00Z">
        <w:r w:rsidR="000A1BF5">
          <w:t>-</w:t>
        </w:r>
      </w:ins>
      <w:del w:id="208" w:author="Kammy Wood" w:date="2018-08-14T16:16:00Z">
        <w:r w:rsidDel="000A1BF5">
          <w:delText xml:space="preserve"> </w:delText>
        </w:r>
      </w:del>
      <w:r>
        <w:t xml:space="preserve">date accurate in-country data.  At the time of writing, the 2018 data included 3,754 respondents from 52 countries. </w:t>
      </w:r>
    </w:p>
    <w:p w14:paraId="6B379B46" w14:textId="77777777" w:rsidR="0054460E" w:rsidRDefault="00BB6EEF">
      <w:pPr>
        <w:spacing w:line="240" w:lineRule="auto"/>
        <w:contextualSpacing w:val="0"/>
      </w:pPr>
      <w:r>
        <w:t xml:space="preserve"> </w:t>
      </w:r>
    </w:p>
    <w:p w14:paraId="4F4CAC0A" w14:textId="77777777" w:rsidR="0054460E" w:rsidRDefault="00BB6EEF">
      <w:pPr>
        <w:spacing w:line="240" w:lineRule="auto"/>
        <w:contextualSpacing w:val="0"/>
      </w:pPr>
      <w:r>
        <w:t>The indicators that were selected to measure our concepts were:</w:t>
      </w:r>
    </w:p>
    <w:p w14:paraId="4B70CCC8" w14:textId="77777777" w:rsidR="0054460E" w:rsidRDefault="00BB6EEF">
      <w:pPr>
        <w:spacing w:line="240" w:lineRule="auto"/>
        <w:ind w:left="1080" w:hanging="360"/>
        <w:contextualSpacing w:val="0"/>
      </w:pPr>
      <w:r>
        <w:t xml:space="preserve">●  </w:t>
      </w:r>
      <w:r>
        <w:tab/>
      </w:r>
      <w:r>
        <w:rPr>
          <w:i/>
        </w:rPr>
        <w:t>Age</w:t>
      </w:r>
      <w:r>
        <w:t>: Self-reported year of birth</w:t>
      </w:r>
    </w:p>
    <w:p w14:paraId="416CE3A2" w14:textId="77777777" w:rsidR="0054460E" w:rsidRDefault="00BB6EEF">
      <w:pPr>
        <w:spacing w:line="240" w:lineRule="auto"/>
        <w:ind w:left="1080" w:hanging="360"/>
        <w:contextualSpacing w:val="0"/>
      </w:pPr>
      <w:r>
        <w:t xml:space="preserve">●  </w:t>
      </w:r>
      <w:r>
        <w:tab/>
      </w:r>
      <w:r>
        <w:rPr>
          <w:i/>
        </w:rPr>
        <w:t>Informal political activities</w:t>
      </w:r>
      <w:r>
        <w:t>: Participation in protest and/or demonstration</w:t>
      </w:r>
    </w:p>
    <w:p w14:paraId="09658291" w14:textId="77777777" w:rsidR="0054460E" w:rsidRDefault="00BB6EEF">
      <w:pPr>
        <w:spacing w:line="240" w:lineRule="auto"/>
        <w:ind w:left="1080" w:hanging="360"/>
        <w:contextualSpacing w:val="0"/>
      </w:pPr>
      <w:r>
        <w:t xml:space="preserve">●  </w:t>
      </w:r>
      <w:r>
        <w:tab/>
      </w:r>
      <w:r>
        <w:rPr>
          <w:i/>
        </w:rPr>
        <w:t>Formal political activities</w:t>
      </w:r>
      <w:r>
        <w:t>: Participation in campaigning or other organized activities as part of a political party</w:t>
      </w:r>
    </w:p>
    <w:p w14:paraId="164E9772" w14:textId="77777777" w:rsidR="0054460E" w:rsidRDefault="00BB6EEF">
      <w:pPr>
        <w:spacing w:line="240" w:lineRule="auto"/>
        <w:ind w:left="1080" w:hanging="360"/>
        <w:contextualSpacing w:val="0"/>
      </w:pPr>
      <w:r>
        <w:t xml:space="preserve">●  </w:t>
      </w:r>
      <w:r>
        <w:tab/>
      </w:r>
      <w:r>
        <w:rPr>
          <w:i/>
        </w:rPr>
        <w:t>Political interest</w:t>
      </w:r>
      <w:r>
        <w:t>: Self-report of level of political interest</w:t>
      </w:r>
    </w:p>
    <w:p w14:paraId="6014AEAE" w14:textId="77777777" w:rsidR="0054460E" w:rsidRDefault="00BB6EEF">
      <w:pPr>
        <w:spacing w:line="240" w:lineRule="auto"/>
        <w:ind w:left="1080" w:hanging="360"/>
        <w:contextualSpacing w:val="0"/>
      </w:pPr>
      <w:r>
        <w:t xml:space="preserve">●  </w:t>
      </w:r>
      <w:r>
        <w:tab/>
      </w:r>
      <w:r>
        <w:rPr>
          <w:i/>
        </w:rPr>
        <w:t>Voting</w:t>
      </w:r>
      <w:r>
        <w:t>: Self-report of voting behavior</w:t>
      </w:r>
    </w:p>
    <w:p w14:paraId="147E20E1" w14:textId="77777777" w:rsidR="0054460E" w:rsidRDefault="00BB6EEF">
      <w:pPr>
        <w:spacing w:line="240" w:lineRule="auto"/>
        <w:ind w:left="1080" w:hanging="360"/>
        <w:contextualSpacing w:val="0"/>
      </w:pPr>
      <w:r>
        <w:t xml:space="preserve">●  </w:t>
      </w:r>
      <w:r>
        <w:tab/>
      </w:r>
      <w:r>
        <w:rPr>
          <w:i/>
        </w:rPr>
        <w:t>Perception of corruption</w:t>
      </w:r>
      <w:r>
        <w:t>: Self-reported perception of corruption and/or level of trust in respondent’s country’s government</w:t>
      </w:r>
    </w:p>
    <w:p w14:paraId="45C01F25" w14:textId="77777777" w:rsidR="0054460E" w:rsidRDefault="00BB6EEF">
      <w:pPr>
        <w:spacing w:line="240" w:lineRule="auto"/>
        <w:contextualSpacing w:val="0"/>
      </w:pPr>
      <w:r>
        <w:t xml:space="preserve"> </w:t>
      </w:r>
    </w:p>
    <w:p w14:paraId="7677AC40" w14:textId="5533707E" w:rsidR="0054460E" w:rsidRDefault="00BB6EEF">
      <w:pPr>
        <w:spacing w:line="240" w:lineRule="auto"/>
        <w:contextualSpacing w:val="0"/>
      </w:pPr>
      <w:r>
        <w:t xml:space="preserve">The strengths of this analysis </w:t>
      </w:r>
      <w:ins w:id="209" w:author="Kammy Wood" w:date="2018-08-15T11:33:00Z">
        <w:r w:rsidR="00120430">
          <w:t xml:space="preserve">exist </w:t>
        </w:r>
      </w:ins>
      <w:del w:id="210" w:author="Kammy Wood" w:date="2018-08-15T11:33:00Z">
        <w:r w:rsidDel="00120430">
          <w:delText xml:space="preserve">lie </w:delText>
        </w:r>
      </w:del>
      <w:r>
        <w:t xml:space="preserve">in the </w:t>
      </w:r>
      <w:del w:id="211" w:author="Kammy Wood" w:date="2018-08-15T10:41:00Z">
        <w:r w:rsidDel="000039AF">
          <w:delText xml:space="preserve">very large, </w:delText>
        </w:r>
      </w:del>
      <w:r>
        <w:t>multi</w:t>
      </w:r>
      <w:del w:id="212" w:author="Kammy Wood" w:date="2018-08-15T11:32:00Z">
        <w:r w:rsidDel="00120430">
          <w:delText>-</w:delText>
        </w:r>
      </w:del>
      <w:r>
        <w:t>year and multi</w:t>
      </w:r>
      <w:del w:id="213" w:author="Kammy Wood" w:date="2018-08-15T11:32:00Z">
        <w:r w:rsidDel="00120430">
          <w:delText>-</w:delText>
        </w:r>
      </w:del>
      <w:r>
        <w:t>country dataset</w:t>
      </w:r>
      <w:ins w:id="214" w:author="Kammy Wood" w:date="2018-08-15T11:32:00Z">
        <w:r w:rsidR="00120430">
          <w:t>s</w:t>
        </w:r>
      </w:ins>
      <w:r>
        <w:t xml:space="preserve"> of scientifically collected data</w:t>
      </w:r>
      <w:ins w:id="215" w:author="Kammy Wood" w:date="2018-08-15T11:30:00Z">
        <w:r w:rsidR="005E30A7">
          <w:t xml:space="preserve"> and</w:t>
        </w:r>
      </w:ins>
      <w:r>
        <w:t xml:space="preserve"> allow</w:t>
      </w:r>
      <w:del w:id="216" w:author="Kammy Wood" w:date="2018-08-15T11:36:00Z">
        <w:r w:rsidDel="00120430">
          <w:delText>s</w:delText>
        </w:r>
      </w:del>
      <w:r>
        <w:t xml:space="preserve"> for robust comparison of nuanced trends over time both within and between countries.  The use of advanced statistical methods allows us to estimate what trends are most likely to be meaningful and which are more likely to simply be noise.</w:t>
      </w:r>
    </w:p>
    <w:p w14:paraId="6817FCF9" w14:textId="77777777" w:rsidR="0054460E" w:rsidRDefault="00BB6EEF">
      <w:pPr>
        <w:spacing w:line="240" w:lineRule="auto"/>
        <w:contextualSpacing w:val="0"/>
      </w:pPr>
      <w:r>
        <w:t xml:space="preserve"> </w:t>
      </w:r>
    </w:p>
    <w:p w14:paraId="7B50C1AF" w14:textId="47D494EF" w:rsidR="0054460E" w:rsidRDefault="00BB6EEF">
      <w:pPr>
        <w:spacing w:line="240" w:lineRule="auto"/>
        <w:contextualSpacing w:val="0"/>
      </w:pPr>
      <w:r>
        <w:t xml:space="preserve">The limitations of the analysis </w:t>
      </w:r>
      <w:ins w:id="217" w:author="Kammy Wood" w:date="2018-08-15T10:42:00Z">
        <w:r w:rsidR="000039AF">
          <w:t xml:space="preserve">lay </w:t>
        </w:r>
      </w:ins>
      <w:del w:id="218" w:author="Kammy Wood" w:date="2018-08-15T10:42:00Z">
        <w:r w:rsidDel="000039AF">
          <w:delText xml:space="preserve">are </w:delText>
        </w:r>
      </w:del>
      <w:r>
        <w:t>largely in the fact that the social survey data is all self-report</w:t>
      </w:r>
      <w:ins w:id="219" w:author="Kammy Wood" w:date="2018-08-14T16:17:00Z">
        <w:r w:rsidR="000A1BF5">
          <w:t>ing</w:t>
        </w:r>
      </w:ins>
      <w:r>
        <w:t xml:space="preserve">. </w:t>
      </w:r>
      <w:del w:id="220" w:author="Kammy Wood" w:date="2018-08-15T11:30:00Z">
        <w:r w:rsidDel="00120430">
          <w:delText xml:space="preserve"> </w:delText>
        </w:r>
      </w:del>
      <w:r>
        <w:t xml:space="preserve">This means that our findings are subject to sources of error injected by respondents stretching the truth and </w:t>
      </w:r>
      <w:ins w:id="221" w:author="Kammy Wood" w:date="2018-08-15T11:39:00Z">
        <w:r w:rsidR="00120430">
          <w:t xml:space="preserve">the </w:t>
        </w:r>
      </w:ins>
      <w:del w:id="222" w:author="Kammy Wood" w:date="2018-08-15T11:38:00Z">
        <w:r w:rsidDel="00120430">
          <w:delText xml:space="preserve">the </w:delText>
        </w:r>
      </w:del>
      <w:ins w:id="223" w:author="Kammy Wood" w:date="2018-08-15T11:37:00Z">
        <w:r w:rsidR="00120430">
          <w:t xml:space="preserve">respondents’ </w:t>
        </w:r>
      </w:ins>
      <w:r>
        <w:t xml:space="preserve">variable interpretation </w:t>
      </w:r>
      <w:del w:id="224" w:author="Kammy Wood" w:date="2018-08-15T11:38:00Z">
        <w:r w:rsidDel="00120430">
          <w:delText xml:space="preserve">on the part of respondents </w:delText>
        </w:r>
      </w:del>
      <w:r>
        <w:t>of the wording of each question.</w:t>
      </w:r>
    </w:p>
    <w:p w14:paraId="64233F9F" w14:textId="77777777" w:rsidR="0054460E" w:rsidRDefault="00BB6EEF">
      <w:pPr>
        <w:spacing w:line="240" w:lineRule="auto"/>
        <w:contextualSpacing w:val="0"/>
      </w:pPr>
      <w:r>
        <w:t xml:space="preserve"> </w:t>
      </w:r>
    </w:p>
    <w:p w14:paraId="374CAA14" w14:textId="77777777" w:rsidR="0054460E" w:rsidRDefault="00BB6EEF">
      <w:pPr>
        <w:spacing w:line="240" w:lineRule="auto"/>
        <w:contextualSpacing w:val="0"/>
        <w:rPr>
          <w:b/>
        </w:rPr>
      </w:pPr>
      <w:r>
        <w:rPr>
          <w:b/>
        </w:rPr>
        <w:t>Findings</w:t>
      </w:r>
    </w:p>
    <w:p w14:paraId="132589A6" w14:textId="77777777" w:rsidR="0054460E" w:rsidRDefault="00BB6EEF">
      <w:pPr>
        <w:spacing w:line="240" w:lineRule="auto"/>
        <w:contextualSpacing w:val="0"/>
      </w:pPr>
      <w:r>
        <w:t xml:space="preserve"> </w:t>
      </w:r>
    </w:p>
    <w:p w14:paraId="221E6A9E" w14:textId="77777777" w:rsidR="0054460E" w:rsidRDefault="00BB6EEF">
      <w:pPr>
        <w:spacing w:line="240" w:lineRule="auto"/>
        <w:contextualSpacing w:val="0"/>
        <w:rPr>
          <w:b/>
        </w:rPr>
      </w:pPr>
      <w:r>
        <w:rPr>
          <w:b/>
        </w:rPr>
        <w:t>Participation in Political Activities</w:t>
      </w:r>
    </w:p>
    <w:p w14:paraId="03ECE38D" w14:textId="77777777" w:rsidR="0054460E" w:rsidRDefault="00BB6EEF">
      <w:pPr>
        <w:spacing w:line="240" w:lineRule="auto"/>
        <w:contextualSpacing w:val="0"/>
      </w:pPr>
      <w:r>
        <w:t xml:space="preserve"> </w:t>
      </w:r>
    </w:p>
    <w:p w14:paraId="31E25BE2" w14:textId="655A2957" w:rsidR="0054460E" w:rsidRDefault="00BB6EEF">
      <w:pPr>
        <w:spacing w:line="240" w:lineRule="auto"/>
        <w:contextualSpacing w:val="0"/>
      </w:pPr>
      <w:r>
        <w:t>As we analyzed the data, one trend emerged almost immediately</w:t>
      </w:r>
      <w:ins w:id="225" w:author="Kammy Wood" w:date="2018-08-14T16:17:00Z">
        <w:r w:rsidR="000A1BF5">
          <w:t>—</w:t>
        </w:r>
      </w:ins>
      <w:del w:id="226" w:author="Kammy Wood" w:date="2018-08-14T16:17:00Z">
        <w:r w:rsidDel="000A1BF5">
          <w:delText xml:space="preserve">- </w:delText>
        </w:r>
      </w:del>
      <w:r>
        <w:t xml:space="preserve">a shift in the way that young people choose to participate in civic society. </w:t>
      </w:r>
    </w:p>
    <w:p w14:paraId="53EBC7C4" w14:textId="77777777" w:rsidR="0054460E" w:rsidRDefault="00BB6EEF">
      <w:pPr>
        <w:spacing w:line="240" w:lineRule="auto"/>
        <w:contextualSpacing w:val="0"/>
      </w:pPr>
      <w:r>
        <w:t xml:space="preserve"> </w:t>
      </w:r>
    </w:p>
    <w:p w14:paraId="175B7BCE" w14:textId="68A6B0DC" w:rsidR="0054460E" w:rsidRDefault="00BB6EEF">
      <w:pPr>
        <w:spacing w:line="240" w:lineRule="auto"/>
        <w:contextualSpacing w:val="0"/>
      </w:pPr>
      <w:r>
        <w:t>In the most recent years, about 20</w:t>
      </w:r>
      <w:ins w:id="227" w:author="Kammy Wood" w:date="2018-08-15T11:39:00Z">
        <w:r w:rsidR="000A7548">
          <w:t xml:space="preserve"> percent</w:t>
        </w:r>
      </w:ins>
      <w:del w:id="228" w:author="Kammy Wood" w:date="2018-08-15T11:39:00Z">
        <w:r w:rsidDel="000A7548">
          <w:delText>%</w:delText>
        </w:r>
      </w:del>
      <w:r>
        <w:t xml:space="preserve"> of politically involved young people chose to get involved through protests.  At the same time, about 12</w:t>
      </w:r>
      <w:ins w:id="229" w:author="Kammy Wood" w:date="2018-08-15T11:32:00Z">
        <w:r w:rsidR="00120430">
          <w:t xml:space="preserve"> percent</w:t>
        </w:r>
      </w:ins>
      <w:del w:id="230" w:author="Kammy Wood" w:date="2018-08-15T11:32:00Z">
        <w:r w:rsidDel="00120430">
          <w:delText>%</w:delText>
        </w:r>
      </w:del>
      <w:r>
        <w:t xml:space="preserve"> of politically involved older people chose to get involved through protests.  This is a significant increase from the early 2000s, when under-40s were only three percent more likely to protest.</w:t>
      </w:r>
    </w:p>
    <w:p w14:paraId="2BA939E5" w14:textId="77777777" w:rsidR="0054460E" w:rsidRDefault="0054460E">
      <w:pPr>
        <w:spacing w:line="240" w:lineRule="auto"/>
        <w:contextualSpacing w:val="0"/>
      </w:pPr>
    </w:p>
    <w:p w14:paraId="161ED88A" w14:textId="77777777" w:rsidR="0054460E" w:rsidRDefault="00BB6EEF">
      <w:pPr>
        <w:spacing w:line="240" w:lineRule="auto"/>
        <w:contextualSpacing w:val="0"/>
        <w:rPr>
          <w:b/>
        </w:rPr>
      </w:pPr>
      <w:r>
        <w:rPr>
          <w:b/>
        </w:rPr>
        <w:t xml:space="preserve">Data Viz #2 </w:t>
      </w:r>
    </w:p>
    <w:p w14:paraId="3865F183" w14:textId="77777777" w:rsidR="0054460E" w:rsidRDefault="00BB6EEF">
      <w:pPr>
        <w:spacing w:line="240" w:lineRule="auto"/>
        <w:contextualSpacing w:val="0"/>
        <w:rPr>
          <w:b/>
        </w:rPr>
      </w:pPr>
      <w:r>
        <w:rPr>
          <w:b/>
        </w:rPr>
        <w:t>Title: The age participation gap in informal political activities has increased over time</w:t>
      </w:r>
    </w:p>
    <w:p w14:paraId="39EEFE17" w14:textId="6282D559" w:rsidR="0054460E" w:rsidRDefault="00BB6EEF">
      <w:pPr>
        <w:spacing w:line="240" w:lineRule="auto"/>
        <w:contextualSpacing w:val="0"/>
      </w:pPr>
      <w:r>
        <w:rPr>
          <w:b/>
        </w:rPr>
        <w:t xml:space="preserve">Subtitle: Percentages </w:t>
      </w:r>
      <w:ins w:id="231" w:author="Kammy Wood" w:date="2018-08-15T10:43:00Z">
        <w:r w:rsidR="000039AF">
          <w:rPr>
            <w:b/>
          </w:rPr>
          <w:t xml:space="preserve">of </w:t>
        </w:r>
      </w:ins>
      <w:del w:id="232" w:author="Kammy Wood" w:date="2018-08-15T10:43:00Z">
        <w:r w:rsidDel="000039AF">
          <w:rPr>
            <w:b/>
          </w:rPr>
          <w:delText xml:space="preserve">for </w:delText>
        </w:r>
      </w:del>
      <w:r>
        <w:rPr>
          <w:b/>
        </w:rPr>
        <w:t>politically interest</w:t>
      </w:r>
      <w:ins w:id="233" w:author="Kammy Wood" w:date="2018-08-14T16:18:00Z">
        <w:r w:rsidR="000A1BF5">
          <w:rPr>
            <w:b/>
          </w:rPr>
          <w:t>ed</w:t>
        </w:r>
      </w:ins>
      <w:r>
        <w:rPr>
          <w:b/>
        </w:rPr>
        <w:t xml:space="preserve"> people</w:t>
      </w:r>
    </w:p>
    <w:p w14:paraId="2096877B" w14:textId="77777777" w:rsidR="0054460E" w:rsidRDefault="00BB6EEF">
      <w:pPr>
        <w:spacing w:line="240" w:lineRule="auto"/>
        <w:contextualSpacing w:val="0"/>
      </w:pPr>
      <w:r>
        <w:t xml:space="preserve"> </w:t>
      </w:r>
    </w:p>
    <w:p w14:paraId="49D84C54" w14:textId="24678AFB" w:rsidR="0054460E" w:rsidRDefault="00BB6EEF">
      <w:pPr>
        <w:spacing w:line="240" w:lineRule="auto"/>
        <w:contextualSpacing w:val="0"/>
      </w:pPr>
      <w:r>
        <w:lastRenderedPageBreak/>
        <w:t>Young citizens are becoming increasingly more likely to participate in informal political activities</w:t>
      </w:r>
      <w:ins w:id="234" w:author="Kammy Wood" w:date="2018-08-14T16:18:00Z">
        <w:r w:rsidR="000A1BF5">
          <w:t xml:space="preserve"> (</w:t>
        </w:r>
      </w:ins>
      <w:del w:id="235" w:author="Kammy Wood" w:date="2018-08-14T16:18:00Z">
        <w:r w:rsidDel="000A1BF5">
          <w:delText>—</w:delText>
        </w:r>
      </w:del>
      <w:r>
        <w:t>protests and demonstrations</w:t>
      </w:r>
      <w:ins w:id="236" w:author="Kammy Wood" w:date="2018-08-14T16:18:00Z">
        <w:r w:rsidR="000A1BF5">
          <w:t xml:space="preserve">) </w:t>
        </w:r>
      </w:ins>
      <w:del w:id="237" w:author="Kammy Wood" w:date="2018-08-14T16:18:00Z">
        <w:r w:rsidDel="000A1BF5">
          <w:delText>—</w:delText>
        </w:r>
      </w:del>
      <w:r>
        <w:t>than their older counterparts. Worldwide, politically interested young people are currently 9</w:t>
      </w:r>
      <w:ins w:id="238" w:author="Kammy Wood" w:date="2018-08-15T11:41:00Z">
        <w:r w:rsidR="00B933B2">
          <w:t xml:space="preserve"> to </w:t>
        </w:r>
      </w:ins>
      <w:del w:id="239" w:author="Kammy Wood" w:date="2018-08-15T11:41:00Z">
        <w:r w:rsidDel="00B933B2">
          <w:delText>-</w:delText>
        </w:r>
      </w:del>
      <w:r>
        <w:t>17</w:t>
      </w:r>
      <w:ins w:id="240" w:author="Kammy Wood" w:date="2018-08-15T11:41:00Z">
        <w:r w:rsidR="00B933B2">
          <w:t xml:space="preserve"> percent</w:t>
        </w:r>
      </w:ins>
      <w:del w:id="241" w:author="Kammy Wood" w:date="2018-08-15T11:41:00Z">
        <w:r w:rsidDel="00B933B2">
          <w:delText>%</w:delText>
        </w:r>
      </w:del>
      <w:r>
        <w:t xml:space="preserve"> more likely to be involved in these informal activities. </w:t>
      </w:r>
    </w:p>
    <w:p w14:paraId="09F519C5" w14:textId="77777777" w:rsidR="0054460E" w:rsidRDefault="0054460E">
      <w:pPr>
        <w:spacing w:line="240" w:lineRule="auto"/>
        <w:contextualSpacing w:val="0"/>
      </w:pPr>
    </w:p>
    <w:p w14:paraId="1AEA5995" w14:textId="77777777" w:rsidR="0054460E" w:rsidRDefault="00BB6EEF">
      <w:pPr>
        <w:spacing w:line="240" w:lineRule="auto"/>
        <w:contextualSpacing w:val="0"/>
        <w:rPr>
          <w:b/>
        </w:rPr>
      </w:pPr>
      <w:r>
        <w:rPr>
          <w:b/>
        </w:rPr>
        <w:t xml:space="preserve">Data Viz #3  </w:t>
      </w:r>
    </w:p>
    <w:p w14:paraId="2B7B79C1" w14:textId="77777777" w:rsidR="0054460E" w:rsidRDefault="00BB6EEF">
      <w:pPr>
        <w:spacing w:line="240" w:lineRule="auto"/>
        <w:contextualSpacing w:val="0"/>
        <w:rPr>
          <w:b/>
        </w:rPr>
      </w:pPr>
      <w:r>
        <w:rPr>
          <w:b/>
        </w:rPr>
        <w:t>Title: The age participation gap in informal political activities exists in most countries</w:t>
      </w:r>
    </w:p>
    <w:p w14:paraId="3AFAA5AC" w14:textId="45761392" w:rsidR="0054460E" w:rsidRDefault="00BB6EEF">
      <w:pPr>
        <w:spacing w:line="240" w:lineRule="auto"/>
        <w:contextualSpacing w:val="0"/>
        <w:rPr>
          <w:b/>
        </w:rPr>
      </w:pPr>
      <w:r>
        <w:rPr>
          <w:b/>
        </w:rPr>
        <w:t xml:space="preserve">Subtitle: Percentages </w:t>
      </w:r>
      <w:ins w:id="242" w:author="Kammy Wood" w:date="2018-08-15T10:44:00Z">
        <w:r w:rsidR="003A7218">
          <w:rPr>
            <w:b/>
          </w:rPr>
          <w:t xml:space="preserve">of </w:t>
        </w:r>
      </w:ins>
      <w:del w:id="243" w:author="Kammy Wood" w:date="2018-08-15T10:44:00Z">
        <w:r w:rsidDel="003A7218">
          <w:rPr>
            <w:b/>
          </w:rPr>
          <w:delText xml:space="preserve">for </w:delText>
        </w:r>
      </w:del>
      <w:r>
        <w:rPr>
          <w:b/>
        </w:rPr>
        <w:t>politically interest</w:t>
      </w:r>
      <w:ins w:id="244" w:author="Kammy Wood" w:date="2018-08-14T16:19:00Z">
        <w:r w:rsidR="000A1BF5">
          <w:rPr>
            <w:b/>
          </w:rPr>
          <w:t>ed</w:t>
        </w:r>
      </w:ins>
      <w:r>
        <w:rPr>
          <w:b/>
        </w:rPr>
        <w:t xml:space="preserve"> people</w:t>
      </w:r>
    </w:p>
    <w:p w14:paraId="3CB2990B" w14:textId="77777777" w:rsidR="0054460E" w:rsidRDefault="0054460E">
      <w:pPr>
        <w:spacing w:line="240" w:lineRule="auto"/>
        <w:contextualSpacing w:val="0"/>
      </w:pPr>
    </w:p>
    <w:p w14:paraId="7D56FC78" w14:textId="2AE59053" w:rsidR="001142BB" w:rsidRDefault="00BB6EEF">
      <w:pPr>
        <w:spacing w:line="240" w:lineRule="auto"/>
        <w:contextualSpacing w:val="0"/>
        <w:rPr>
          <w:ins w:id="245" w:author="Kammy Wood" w:date="2018-08-15T10:44:00Z"/>
        </w:rPr>
      </w:pPr>
      <w:r>
        <w:t xml:space="preserve">Of course, both these numbers vary </w:t>
      </w:r>
      <w:ins w:id="246" w:author="Kammy Wood" w:date="2018-08-14T16:18:00Z">
        <w:r w:rsidR="000A1BF5">
          <w:t xml:space="preserve">significantly </w:t>
        </w:r>
      </w:ins>
      <w:del w:id="247" w:author="Kammy Wood" w:date="2018-08-14T16:18:00Z">
        <w:r w:rsidDel="000A1BF5">
          <w:delText xml:space="preserve">quite a lot </w:delText>
        </w:r>
      </w:del>
      <w:r>
        <w:t xml:space="preserve">from country to country. </w:t>
      </w:r>
      <w:del w:id="248" w:author="Kammy Wood" w:date="2018-08-15T11:42:00Z">
        <w:r w:rsidDel="00CB3C8D">
          <w:delText xml:space="preserve"> </w:delText>
        </w:r>
      </w:del>
      <w:r>
        <w:t xml:space="preserve">Some of the countries </w:t>
      </w:r>
      <w:del w:id="249" w:author="Kammy Wood" w:date="2018-08-15T11:41:00Z">
        <w:r w:rsidDel="00B933B2">
          <w:delText xml:space="preserve">currently </w:delText>
        </w:r>
      </w:del>
      <w:r>
        <w:t xml:space="preserve">with the largest </w:t>
      </w:r>
      <w:ins w:id="250" w:author="Kammy Wood" w:date="2018-08-15T11:42:00Z">
        <w:r w:rsidR="00B933B2">
          <w:t xml:space="preserve">current </w:t>
        </w:r>
      </w:ins>
      <w:r>
        <w:t>gaps include Austria, Bulgaria, Slovenia, Czech Republic, Estonia, Columbia, and Poland.</w:t>
      </w:r>
    </w:p>
    <w:p w14:paraId="32D2DC9F" w14:textId="77777777" w:rsidR="001142BB" w:rsidRDefault="001142BB">
      <w:pPr>
        <w:spacing w:line="240" w:lineRule="auto"/>
        <w:contextualSpacing w:val="0"/>
        <w:rPr>
          <w:ins w:id="251" w:author="Kammy Wood" w:date="2018-08-15T10:44:00Z"/>
        </w:rPr>
      </w:pPr>
    </w:p>
    <w:p w14:paraId="2AA60181" w14:textId="5FD618BB" w:rsidR="0054460E" w:rsidRDefault="00BB6EEF">
      <w:pPr>
        <w:spacing w:line="240" w:lineRule="auto"/>
        <w:contextualSpacing w:val="0"/>
      </w:pPr>
      <w:del w:id="252" w:author="Kammy Wood" w:date="2018-08-15T10:44:00Z">
        <w:r w:rsidDel="001142BB">
          <w:delText xml:space="preserve"> </w:delText>
        </w:r>
      </w:del>
      <w:hyperlink r:id="rId8">
        <w:r>
          <w:rPr>
            <w:u w:val="single"/>
          </w:rPr>
          <w:t>Here</w:t>
        </w:r>
      </w:hyperlink>
      <w:r>
        <w:t xml:space="preserve"> is the complete table of current individual country generation gaps. The global margin of error is 4.75</w:t>
      </w:r>
      <w:ins w:id="253" w:author="Kammy Wood" w:date="2018-08-15T11:42:00Z">
        <w:r w:rsidR="00B933B2">
          <w:t xml:space="preserve"> percent</w:t>
        </w:r>
      </w:ins>
      <w:del w:id="254" w:author="Kammy Wood" w:date="2018-08-15T11:42:00Z">
        <w:r w:rsidDel="00B933B2">
          <w:delText>%</w:delText>
        </w:r>
      </w:del>
      <w:r>
        <w:t>.</w:t>
      </w:r>
    </w:p>
    <w:p w14:paraId="3D9488C8" w14:textId="77777777" w:rsidR="0054460E" w:rsidRDefault="0054460E">
      <w:pPr>
        <w:spacing w:line="240" w:lineRule="auto"/>
        <w:contextualSpacing w:val="0"/>
      </w:pPr>
    </w:p>
    <w:p w14:paraId="06502F1C" w14:textId="77777777" w:rsidR="0054460E" w:rsidRDefault="0054460E">
      <w:pPr>
        <w:spacing w:line="240" w:lineRule="auto"/>
        <w:contextualSpacing w:val="0"/>
        <w:rPr>
          <w:b/>
        </w:rPr>
      </w:pPr>
    </w:p>
    <w:p w14:paraId="4D2BFF77" w14:textId="77777777" w:rsidR="0054460E" w:rsidRDefault="00BB6EEF">
      <w:pPr>
        <w:spacing w:line="240" w:lineRule="auto"/>
        <w:contextualSpacing w:val="0"/>
        <w:rPr>
          <w:b/>
        </w:rPr>
      </w:pPr>
      <w:r>
        <w:rPr>
          <w:b/>
        </w:rPr>
        <w:t xml:space="preserve">Data Viz #4 </w:t>
      </w:r>
    </w:p>
    <w:p w14:paraId="2BF45E36" w14:textId="77777777" w:rsidR="0054460E" w:rsidRDefault="00BB6EEF">
      <w:pPr>
        <w:spacing w:line="240" w:lineRule="auto"/>
        <w:contextualSpacing w:val="0"/>
        <w:rPr>
          <w:b/>
        </w:rPr>
      </w:pPr>
      <w:r>
        <w:rPr>
          <w:b/>
        </w:rPr>
        <w:t>Title: The age participation gap in formal political activities exists in most countries</w:t>
      </w:r>
    </w:p>
    <w:p w14:paraId="58CEF942" w14:textId="3E1D85E0" w:rsidR="0054460E" w:rsidRDefault="00BB6EEF">
      <w:pPr>
        <w:spacing w:line="240" w:lineRule="auto"/>
        <w:contextualSpacing w:val="0"/>
        <w:rPr>
          <w:b/>
        </w:rPr>
      </w:pPr>
      <w:r>
        <w:rPr>
          <w:b/>
        </w:rPr>
        <w:t xml:space="preserve">Subtitle: Percentages </w:t>
      </w:r>
      <w:ins w:id="255" w:author="Kammy Wood" w:date="2018-08-15T10:44:00Z">
        <w:r w:rsidR="001142BB">
          <w:rPr>
            <w:b/>
          </w:rPr>
          <w:t xml:space="preserve">of </w:t>
        </w:r>
      </w:ins>
      <w:del w:id="256" w:author="Kammy Wood" w:date="2018-08-15T10:44:00Z">
        <w:r w:rsidDel="001142BB">
          <w:rPr>
            <w:b/>
          </w:rPr>
          <w:delText xml:space="preserve">for </w:delText>
        </w:r>
      </w:del>
      <w:r>
        <w:rPr>
          <w:b/>
        </w:rPr>
        <w:t>politically interest</w:t>
      </w:r>
      <w:ins w:id="257" w:author="Kammy Wood" w:date="2018-08-14T16:19:00Z">
        <w:r w:rsidR="000A1BF5">
          <w:rPr>
            <w:b/>
          </w:rPr>
          <w:t>ed</w:t>
        </w:r>
      </w:ins>
      <w:r>
        <w:rPr>
          <w:b/>
        </w:rPr>
        <w:t xml:space="preserve"> people</w:t>
      </w:r>
    </w:p>
    <w:p w14:paraId="173D494C" w14:textId="77777777" w:rsidR="0054460E" w:rsidRDefault="0054460E">
      <w:pPr>
        <w:spacing w:line="240" w:lineRule="auto"/>
        <w:contextualSpacing w:val="0"/>
        <w:rPr>
          <w:b/>
        </w:rPr>
      </w:pPr>
    </w:p>
    <w:p w14:paraId="2531A6CD" w14:textId="77777777" w:rsidR="0054460E" w:rsidRDefault="0054460E">
      <w:pPr>
        <w:spacing w:line="240" w:lineRule="auto"/>
        <w:contextualSpacing w:val="0"/>
      </w:pPr>
    </w:p>
    <w:p w14:paraId="7CD8D72B" w14:textId="77777777" w:rsidR="0054460E" w:rsidRDefault="00BB6EEF">
      <w:pPr>
        <w:spacing w:line="240" w:lineRule="auto"/>
        <w:contextualSpacing w:val="0"/>
      </w:pPr>
      <w:r>
        <w:t xml:space="preserve"> </w:t>
      </w:r>
    </w:p>
    <w:p w14:paraId="25C37E84" w14:textId="416A80E1" w:rsidR="0054460E" w:rsidRDefault="00BB6EEF">
      <w:pPr>
        <w:spacing w:line="240" w:lineRule="auto"/>
        <w:contextualSpacing w:val="0"/>
      </w:pPr>
      <w:del w:id="258" w:author="Kammy Wood" w:date="2018-08-15T10:45:00Z">
        <w:r w:rsidDel="00867DD1">
          <w:delText xml:space="preserve">An interesting observation is that </w:delText>
        </w:r>
      </w:del>
      <w:ins w:id="259" w:author="Kammy Wood" w:date="2018-08-15T10:45:00Z">
        <w:r w:rsidR="00867DD1">
          <w:t>T</w:t>
        </w:r>
      </w:ins>
      <w:del w:id="260" w:author="Kammy Wood" w:date="2018-08-15T10:45:00Z">
        <w:r w:rsidDel="00867DD1">
          <w:delText>t</w:delText>
        </w:r>
      </w:del>
      <w:r>
        <w:t>he association between the younger cohort’s likelihood to participate in informal political activities and its likelihood to vote is decreasing. In other words, in the past</w:t>
      </w:r>
      <w:ins w:id="261" w:author="Kammy Wood" w:date="2018-08-15T10:45:00Z">
        <w:r w:rsidR="00867DD1">
          <w:t>,</w:t>
        </w:r>
      </w:ins>
      <w:r>
        <w:t xml:space="preserve"> if a young person was interested in politics and involved in protest, they were </w:t>
      </w:r>
      <w:ins w:id="262" w:author="Kammy Wood" w:date="2018-08-15T11:46:00Z">
        <w:r w:rsidR="002565EE">
          <w:t xml:space="preserve">also </w:t>
        </w:r>
      </w:ins>
      <w:r>
        <w:t xml:space="preserve">more likely to </w:t>
      </w:r>
      <w:del w:id="263" w:author="Kammy Wood" w:date="2018-08-15T11:46:00Z">
        <w:r w:rsidDel="002565EE">
          <w:delText xml:space="preserve">also </w:delText>
        </w:r>
      </w:del>
      <w:r>
        <w:t xml:space="preserve">vote. </w:t>
      </w:r>
      <w:del w:id="264" w:author="Kammy Wood" w:date="2018-08-15T11:45:00Z">
        <w:r w:rsidDel="001C1326">
          <w:delText xml:space="preserve"> </w:delText>
        </w:r>
      </w:del>
      <w:r>
        <w:t xml:space="preserve">In the most recent year, </w:t>
      </w:r>
      <w:ins w:id="265" w:author="Kammy Wood" w:date="2018-08-15T10:45:00Z">
        <w:r w:rsidR="00867DD1">
          <w:t xml:space="preserve">however, </w:t>
        </w:r>
      </w:ins>
      <w:r>
        <w:t>this</w:t>
      </w:r>
      <w:del w:id="266" w:author="Kammy Wood" w:date="2018-08-15T10:46:00Z">
        <w:r w:rsidDel="00867DD1">
          <w:delText xml:space="preserve"> </w:delText>
        </w:r>
      </w:del>
      <w:ins w:id="267" w:author="Kammy Wood" w:date="2018-08-15T10:46:00Z">
        <w:r w:rsidR="00867DD1">
          <w:t xml:space="preserve"> is not the case</w:t>
        </w:r>
      </w:ins>
      <w:del w:id="268" w:author="Kammy Wood" w:date="2018-08-15T10:46:00Z">
        <w:r w:rsidDel="00867DD1">
          <w:delText>connection is not happening as much</w:delText>
        </w:r>
      </w:del>
      <w:r>
        <w:t xml:space="preserve">. </w:t>
      </w:r>
      <w:del w:id="269" w:author="Kammy Wood" w:date="2018-08-15T11:44:00Z">
        <w:r w:rsidDel="001402C3">
          <w:delText xml:space="preserve"> </w:delText>
        </w:r>
      </w:del>
      <w:r>
        <w:t>In the 2000s, 15</w:t>
      </w:r>
      <w:ins w:id="270" w:author="Kammy Wood" w:date="2018-08-15T11:44:00Z">
        <w:r w:rsidR="001402C3">
          <w:t xml:space="preserve"> percent</w:t>
        </w:r>
      </w:ins>
      <w:del w:id="271" w:author="Kammy Wood" w:date="2018-08-15T11:44:00Z">
        <w:r w:rsidDel="001402C3">
          <w:delText>%</w:delText>
        </w:r>
      </w:del>
      <w:r>
        <w:t xml:space="preserve"> of the young population both voted and participated in protests</w:t>
      </w:r>
      <w:ins w:id="272" w:author="Kammy Wood" w:date="2018-08-15T10:46:00Z">
        <w:r w:rsidR="00867DD1">
          <w:t>, but</w:t>
        </w:r>
      </w:ins>
      <w:del w:id="273" w:author="Kammy Wood" w:date="2018-08-15T10:46:00Z">
        <w:r w:rsidDel="00867DD1">
          <w:delText>;</w:delText>
        </w:r>
      </w:del>
      <w:r>
        <w:t xml:space="preserve"> this number fell to 7</w:t>
      </w:r>
      <w:ins w:id="274" w:author="Kammy Wood" w:date="2018-08-15T11:44:00Z">
        <w:r w:rsidR="001402C3">
          <w:t xml:space="preserve"> percent</w:t>
        </w:r>
      </w:ins>
      <w:del w:id="275" w:author="Kammy Wood" w:date="2018-08-15T11:44:00Z">
        <w:r w:rsidDel="001402C3">
          <w:delText>%</w:delText>
        </w:r>
      </w:del>
      <w:r>
        <w:t xml:space="preserve"> in 2017.</w:t>
      </w:r>
    </w:p>
    <w:p w14:paraId="57D94506" w14:textId="77777777" w:rsidR="0054460E" w:rsidRDefault="00BB6EEF">
      <w:pPr>
        <w:spacing w:line="240" w:lineRule="auto"/>
        <w:contextualSpacing w:val="0"/>
      </w:pPr>
      <w:r>
        <w:t xml:space="preserve"> </w:t>
      </w:r>
    </w:p>
    <w:p w14:paraId="4539E46D" w14:textId="77777777" w:rsidR="0054460E" w:rsidRDefault="00BB6EEF">
      <w:pPr>
        <w:spacing w:line="240" w:lineRule="auto"/>
        <w:contextualSpacing w:val="0"/>
        <w:rPr>
          <w:b/>
        </w:rPr>
      </w:pPr>
      <w:r>
        <w:rPr>
          <w:b/>
        </w:rPr>
        <w:t>Voting Behavior</w:t>
      </w:r>
    </w:p>
    <w:p w14:paraId="58FCFCFE" w14:textId="77777777" w:rsidR="0054460E" w:rsidRDefault="00BB6EEF">
      <w:pPr>
        <w:spacing w:line="240" w:lineRule="auto"/>
        <w:contextualSpacing w:val="0"/>
      </w:pPr>
      <w:r>
        <w:t xml:space="preserve"> </w:t>
      </w:r>
    </w:p>
    <w:p w14:paraId="7C827C7A" w14:textId="1D41337A" w:rsidR="0054460E" w:rsidRDefault="00BB6EEF">
      <w:pPr>
        <w:spacing w:line="240" w:lineRule="auto"/>
        <w:contextualSpacing w:val="0"/>
      </w:pPr>
      <w:r>
        <w:t xml:space="preserve">When we compare the percentage of eligible voters </w:t>
      </w:r>
      <w:del w:id="276" w:author="Kammy Wood" w:date="2018-08-15T11:45:00Z">
        <w:r w:rsidDel="00BD53D1">
          <w:delText xml:space="preserve">who are </w:delText>
        </w:r>
      </w:del>
      <w:r>
        <w:t>under 40 to the percentage of people</w:t>
      </w:r>
      <w:del w:id="277" w:author="Kammy Wood" w:date="2018-08-15T11:50:00Z">
        <w:r w:rsidDel="00666E39">
          <w:delText xml:space="preserve"> who say they </w:delText>
        </w:r>
      </w:del>
      <w:del w:id="278" w:author="Kammy Wood" w:date="2018-08-15T10:47:00Z">
        <w:r w:rsidDel="00C41BC4">
          <w:delText xml:space="preserve">actually </w:delText>
        </w:r>
      </w:del>
      <w:del w:id="279" w:author="Kammy Wood" w:date="2018-08-15T11:50:00Z">
        <w:r w:rsidDel="00666E39">
          <w:delText>voted</w:delText>
        </w:r>
      </w:del>
      <w:r>
        <w:t xml:space="preserve"> </w:t>
      </w:r>
      <w:ins w:id="280" w:author="Kammy Wood" w:date="2018-08-15T10:47:00Z">
        <w:r w:rsidR="008E06A7">
          <w:t xml:space="preserve">in </w:t>
        </w:r>
      </w:ins>
      <w:ins w:id="281" w:author="Kammy Wood" w:date="2018-08-15T11:50:00Z">
        <w:r w:rsidR="00666E39">
          <w:t xml:space="preserve">that </w:t>
        </w:r>
      </w:ins>
      <w:ins w:id="282" w:author="Kammy Wood" w:date="2018-08-15T10:47:00Z">
        <w:r w:rsidR="008E06A7">
          <w:t xml:space="preserve">group </w:t>
        </w:r>
      </w:ins>
      <w:ins w:id="283" w:author="Kammy Wood" w:date="2018-08-15T11:50:00Z">
        <w:r w:rsidR="00666E39">
          <w:t>who say they voted</w:t>
        </w:r>
      </w:ins>
      <w:ins w:id="284" w:author="Kammy Wood" w:date="2018-08-15T11:51:00Z">
        <w:r w:rsidR="00666E39">
          <w:t>, and</w:t>
        </w:r>
      </w:ins>
      <w:ins w:id="285" w:author="Kammy Wood" w:date="2018-08-15T11:50:00Z">
        <w:r w:rsidR="00666E39">
          <w:t xml:space="preserve"> </w:t>
        </w:r>
      </w:ins>
      <w:del w:id="286" w:author="Kammy Wood" w:date="2018-08-15T10:47:00Z">
        <w:r w:rsidDel="00C41BC4">
          <w:delText xml:space="preserve">who are under 40 </w:delText>
        </w:r>
      </w:del>
      <w:r>
        <w:t xml:space="preserve">to the same numbers among people </w:t>
      </w:r>
      <w:del w:id="287" w:author="Kammy Wood" w:date="2018-08-15T10:47:00Z">
        <w:r w:rsidDel="008E06A7">
          <w:delText xml:space="preserve">who are </w:delText>
        </w:r>
      </w:del>
      <w:r>
        <w:t>over 40, it becomes clear that in some countries, a significant amount of voting power is “left on the table.” Globally, 4-11</w:t>
      </w:r>
      <w:ins w:id="288" w:author="Kammy Wood" w:date="2018-08-15T11:45:00Z">
        <w:r w:rsidR="00BD53D1">
          <w:t xml:space="preserve"> percent</w:t>
        </w:r>
      </w:ins>
      <w:del w:id="289" w:author="Kammy Wood" w:date="2018-08-15T11:45:00Z">
        <w:r w:rsidDel="00BD53D1">
          <w:delText>%</w:delText>
        </w:r>
      </w:del>
      <w:r>
        <w:t xml:space="preserve"> (8</w:t>
      </w:r>
      <w:ins w:id="290" w:author="Kammy Wood" w:date="2018-08-15T11:45:00Z">
        <w:r w:rsidR="00BD53D1">
          <w:t xml:space="preserve"> percent</w:t>
        </w:r>
      </w:ins>
      <w:del w:id="291" w:author="Kammy Wood" w:date="2018-08-15T11:45:00Z">
        <w:r w:rsidDel="00BD53D1">
          <w:delText>%</w:delText>
        </w:r>
      </w:del>
      <w:r>
        <w:t xml:space="preserve"> on average) of youth voting power is not exercised, though there is </w:t>
      </w:r>
      <w:del w:id="292" w:author="Kammy Wood" w:date="2018-08-15T10:48:00Z">
        <w:r w:rsidDel="008E06A7">
          <w:delText xml:space="preserve">quite a bit of </w:delText>
        </w:r>
      </w:del>
      <w:r>
        <w:t xml:space="preserve">variation between countries. Young people do not make up the same proportion of people who voted </w:t>
      </w:r>
      <w:ins w:id="293" w:author="Kammy Wood" w:date="2018-08-15T10:48:00Z">
        <w:r w:rsidR="008E06A7">
          <w:t>(</w:t>
        </w:r>
      </w:ins>
      <w:del w:id="294" w:author="Kammy Wood" w:date="2018-08-15T10:48:00Z">
        <w:r w:rsidDel="008E06A7">
          <w:delText xml:space="preserve">that they make up </w:delText>
        </w:r>
      </w:del>
      <w:r>
        <w:t>within the proportion of eligible voters</w:t>
      </w:r>
      <w:ins w:id="295" w:author="Kammy Wood" w:date="2018-08-15T10:49:00Z">
        <w:r w:rsidR="008E06A7">
          <w:t>)</w:t>
        </w:r>
      </w:ins>
      <w:r>
        <w:t>. In some places, such as Poland, Iceland, Sudan, and Costa Rica</w:t>
      </w:r>
      <w:ins w:id="296" w:author="Kammy Wood" w:date="2018-08-15T11:49:00Z">
        <w:r w:rsidR="009F5ED3">
          <w:t>,</w:t>
        </w:r>
      </w:ins>
      <w:r>
        <w:t xml:space="preserve"> nearly all eligible young voters vote. The details of this calculation are in the endnote below[i].</w:t>
      </w:r>
    </w:p>
    <w:p w14:paraId="34EE5D37" w14:textId="77777777" w:rsidR="0054460E" w:rsidRDefault="0054460E">
      <w:pPr>
        <w:spacing w:line="240" w:lineRule="auto"/>
        <w:contextualSpacing w:val="0"/>
        <w:rPr>
          <w:b/>
        </w:rPr>
      </w:pPr>
    </w:p>
    <w:p w14:paraId="377ADB6D" w14:textId="77777777" w:rsidR="0054460E" w:rsidRDefault="00BB6EEF">
      <w:pPr>
        <w:spacing w:line="240" w:lineRule="auto"/>
        <w:contextualSpacing w:val="0"/>
        <w:rPr>
          <w:b/>
        </w:rPr>
      </w:pPr>
      <w:r>
        <w:rPr>
          <w:b/>
        </w:rPr>
        <w:t xml:space="preserve">Data Viz #5  </w:t>
      </w:r>
    </w:p>
    <w:p w14:paraId="7F40B345" w14:textId="77777777" w:rsidR="0054460E" w:rsidRDefault="00BB6EEF">
      <w:pPr>
        <w:spacing w:line="240" w:lineRule="auto"/>
        <w:contextualSpacing w:val="0"/>
        <w:rPr>
          <w:b/>
        </w:rPr>
      </w:pPr>
      <w:r>
        <w:rPr>
          <w:b/>
        </w:rPr>
        <w:t>Title: Young people leave some of their voting power on the table</w:t>
      </w:r>
    </w:p>
    <w:p w14:paraId="702A53A0" w14:textId="77777777" w:rsidR="0054460E" w:rsidRDefault="0054460E">
      <w:pPr>
        <w:spacing w:line="240" w:lineRule="auto"/>
        <w:contextualSpacing w:val="0"/>
      </w:pPr>
    </w:p>
    <w:p w14:paraId="22D7212E" w14:textId="77777777" w:rsidR="0054460E" w:rsidRDefault="00BB6EEF">
      <w:pPr>
        <w:spacing w:line="240" w:lineRule="auto"/>
        <w:contextualSpacing w:val="0"/>
      </w:pPr>
      <w:r>
        <w:t xml:space="preserve"> </w:t>
      </w:r>
    </w:p>
    <w:p w14:paraId="7567BB44" w14:textId="77777777" w:rsidR="008E06A7" w:rsidRDefault="0078338C">
      <w:pPr>
        <w:spacing w:line="240" w:lineRule="auto"/>
        <w:contextualSpacing w:val="0"/>
        <w:rPr>
          <w:ins w:id="297" w:author="Kammy Wood" w:date="2018-08-15T10:49:00Z"/>
        </w:rPr>
      </w:pPr>
      <w:hyperlink r:id="rId9">
        <w:r w:rsidR="00BB6EEF">
          <w:rPr>
            <w:u w:val="single"/>
          </w:rPr>
          <w:t>Here</w:t>
        </w:r>
      </w:hyperlink>
      <w:r w:rsidR="00BB6EEF">
        <w:t xml:space="preserve"> is the complete table: </w:t>
      </w:r>
    </w:p>
    <w:p w14:paraId="2996778D" w14:textId="77777777" w:rsidR="008E06A7" w:rsidRDefault="008E06A7">
      <w:pPr>
        <w:spacing w:line="240" w:lineRule="auto"/>
        <w:contextualSpacing w:val="0"/>
        <w:rPr>
          <w:ins w:id="298" w:author="Kammy Wood" w:date="2018-08-15T10:50:00Z"/>
        </w:rPr>
      </w:pPr>
    </w:p>
    <w:p w14:paraId="3220A586" w14:textId="1F4BB118" w:rsidR="0054460E" w:rsidRDefault="00BB6EEF">
      <w:pPr>
        <w:spacing w:line="240" w:lineRule="auto"/>
        <w:contextualSpacing w:val="0"/>
      </w:pPr>
      <w:r>
        <w:t xml:space="preserve">Difference in percent of eligible voters </w:t>
      </w:r>
      <w:del w:id="299" w:author="Kammy Wood" w:date="2018-08-15T10:49:00Z">
        <w:r w:rsidDel="008E06A7">
          <w:delText xml:space="preserve">who are </w:delText>
        </w:r>
      </w:del>
      <w:r>
        <w:t xml:space="preserve">under 40 and the percent of actual voters </w:t>
      </w:r>
      <w:del w:id="300" w:author="Kammy Wood" w:date="2018-08-15T10:49:00Z">
        <w:r w:rsidDel="008E06A7">
          <w:delText xml:space="preserve">who are </w:delText>
        </w:r>
      </w:del>
      <w:r>
        <w:t xml:space="preserve">under 40. Margin of error for individual countries can be requested. </w:t>
      </w:r>
      <w:del w:id="301" w:author="Kammy Wood" w:date="2018-08-15T11:52:00Z">
        <w:r w:rsidDel="00A56C9C">
          <w:delText xml:space="preserve"> </w:delText>
        </w:r>
      </w:del>
      <w:r>
        <w:t>The global margin of error is 6</w:t>
      </w:r>
      <w:ins w:id="302" w:author="Kammy Wood" w:date="2018-08-15T12:08:00Z">
        <w:r w:rsidR="0088288F">
          <w:t xml:space="preserve"> percent</w:t>
        </w:r>
      </w:ins>
      <w:del w:id="303" w:author="Kammy Wood" w:date="2018-08-15T12:08:00Z">
        <w:r w:rsidDel="0088288F">
          <w:delText>%</w:delText>
        </w:r>
      </w:del>
      <w:r>
        <w:t>.</w:t>
      </w:r>
    </w:p>
    <w:p w14:paraId="297AC7EB" w14:textId="77777777" w:rsidR="0054460E" w:rsidRDefault="0054460E">
      <w:pPr>
        <w:spacing w:line="240" w:lineRule="auto"/>
        <w:contextualSpacing w:val="0"/>
      </w:pPr>
    </w:p>
    <w:p w14:paraId="66544BB9" w14:textId="77777777" w:rsidR="0054460E" w:rsidRDefault="00BB6EEF">
      <w:pPr>
        <w:spacing w:line="240" w:lineRule="auto"/>
        <w:contextualSpacing w:val="0"/>
      </w:pPr>
      <w:r>
        <w:t>These numbers are often striking. Here are some countries that see much lower voting rates among youth:</w:t>
      </w:r>
    </w:p>
    <w:p w14:paraId="4AE9F1BE" w14:textId="77777777" w:rsidR="0054460E" w:rsidRDefault="0054460E">
      <w:pPr>
        <w:spacing w:line="240" w:lineRule="auto"/>
        <w:contextualSpacing w:val="0"/>
      </w:pPr>
    </w:p>
    <w:p w14:paraId="0BEBD154" w14:textId="03023F45" w:rsidR="0054460E" w:rsidRDefault="00BB6EEF">
      <w:pPr>
        <w:numPr>
          <w:ilvl w:val="0"/>
          <w:numId w:val="1"/>
        </w:numPr>
        <w:spacing w:line="240" w:lineRule="auto"/>
        <w:contextualSpacing w:val="0"/>
      </w:pPr>
      <w:del w:id="304" w:author="Kammy Wood" w:date="2018-08-15T11:53:00Z">
        <w:r w:rsidDel="005219A9">
          <w:delText xml:space="preserve">In 2016, </w:delText>
        </w:r>
      </w:del>
      <w:r>
        <w:t>Zimbabwe</w:t>
      </w:r>
      <w:ins w:id="305" w:author="Kammy Wood" w:date="2018-08-15T11:53:00Z">
        <w:r w:rsidR="005219A9">
          <w:t xml:space="preserve"> (2016)</w:t>
        </w:r>
      </w:ins>
      <w:r>
        <w:t>: While a full 38</w:t>
      </w:r>
      <w:ins w:id="306" w:author="Kammy Wood" w:date="2018-08-15T12:08:00Z">
        <w:r w:rsidR="0088288F">
          <w:t xml:space="preserve"> percent</w:t>
        </w:r>
      </w:ins>
      <w:del w:id="307" w:author="Kammy Wood" w:date="2018-08-15T12:08:00Z">
        <w:r w:rsidDel="0088288F">
          <w:delText>%</w:delText>
        </w:r>
      </w:del>
      <w:r>
        <w:t xml:space="preserve"> of Zimbabwe’s eligible electorate is young, only 33</w:t>
      </w:r>
      <w:ins w:id="308" w:author="Kammy Wood" w:date="2018-08-15T12:08:00Z">
        <w:r w:rsidR="0088288F">
          <w:t xml:space="preserve"> percent</w:t>
        </w:r>
      </w:ins>
      <w:del w:id="309" w:author="Kammy Wood" w:date="2018-08-15T12:08:00Z">
        <w:r w:rsidDel="0088288F">
          <w:delText>%</w:delText>
        </w:r>
      </w:del>
      <w:r>
        <w:t xml:space="preserve"> of votes are </w:t>
      </w:r>
      <w:ins w:id="310" w:author="Kammy Wood" w:date="2018-08-14T16:20:00Z">
        <w:r w:rsidR="009A12DC">
          <w:t xml:space="preserve">cast </w:t>
        </w:r>
      </w:ins>
      <w:del w:id="311" w:author="Kammy Wood" w:date="2018-08-14T16:20:00Z">
        <w:r w:rsidDel="009A12DC">
          <w:delText xml:space="preserve">made </w:delText>
        </w:r>
      </w:del>
      <w:r>
        <w:t>by young people.</w:t>
      </w:r>
    </w:p>
    <w:p w14:paraId="70CA4C0B" w14:textId="18972A78" w:rsidR="0054460E" w:rsidRDefault="00BB6EEF">
      <w:pPr>
        <w:numPr>
          <w:ilvl w:val="0"/>
          <w:numId w:val="1"/>
        </w:numPr>
        <w:spacing w:line="240" w:lineRule="auto"/>
        <w:contextualSpacing w:val="0"/>
      </w:pPr>
      <w:r>
        <w:t>USA: 22</w:t>
      </w:r>
      <w:ins w:id="312" w:author="Kammy Wood" w:date="2018-08-15T12:09:00Z">
        <w:r w:rsidR="0088288F">
          <w:t xml:space="preserve"> percent</w:t>
        </w:r>
      </w:ins>
      <w:del w:id="313" w:author="Kammy Wood" w:date="2018-08-15T12:09:00Z">
        <w:r w:rsidDel="0088288F">
          <w:delText>%</w:delText>
        </w:r>
      </w:del>
      <w:r>
        <w:t xml:space="preserve"> of eligible voters are young, but young people make up only 15</w:t>
      </w:r>
      <w:ins w:id="314" w:author="Kammy Wood" w:date="2018-08-15T12:09:00Z">
        <w:r w:rsidR="0088288F">
          <w:t xml:space="preserve"> percent</w:t>
        </w:r>
      </w:ins>
      <w:del w:id="315" w:author="Kammy Wood" w:date="2018-08-15T12:09:00Z">
        <w:r w:rsidDel="0088288F">
          <w:delText>%</w:delText>
        </w:r>
      </w:del>
      <w:r>
        <w:t xml:space="preserve"> of actual voters</w:t>
      </w:r>
    </w:p>
    <w:p w14:paraId="1BD43B9B" w14:textId="62092309" w:rsidR="0054460E" w:rsidRDefault="00BB6EEF">
      <w:pPr>
        <w:numPr>
          <w:ilvl w:val="0"/>
          <w:numId w:val="1"/>
        </w:numPr>
        <w:spacing w:line="240" w:lineRule="auto"/>
        <w:contextualSpacing w:val="0"/>
      </w:pPr>
      <w:r>
        <w:t>Jamaica: Jamaican voters display the same gap, as 28</w:t>
      </w:r>
      <w:ins w:id="316" w:author="Kammy Wood" w:date="2018-08-15T12:12:00Z">
        <w:r w:rsidR="005B76E8">
          <w:t xml:space="preserve"> percent</w:t>
        </w:r>
      </w:ins>
      <w:del w:id="317" w:author="Kammy Wood" w:date="2018-08-15T12:12:00Z">
        <w:r w:rsidDel="005B76E8">
          <w:delText>%</w:delText>
        </w:r>
      </w:del>
      <w:r>
        <w:t xml:space="preserve"> of </w:t>
      </w:r>
      <w:del w:id="318" w:author="Kammy Wood" w:date="2018-08-15T10:50:00Z">
        <w:r w:rsidDel="008E06A7">
          <w:delText xml:space="preserve">the </w:delText>
        </w:r>
      </w:del>
      <w:r>
        <w:t>eligible voters are young</w:t>
      </w:r>
      <w:ins w:id="319" w:author="Kammy Wood" w:date="2018-08-15T11:53:00Z">
        <w:r w:rsidR="005219A9">
          <w:t>,</w:t>
        </w:r>
      </w:ins>
      <w:r>
        <w:t xml:space="preserve"> and only 21</w:t>
      </w:r>
      <w:ins w:id="320" w:author="Kammy Wood" w:date="2018-08-15T12:09:00Z">
        <w:r w:rsidR="0088288F">
          <w:t xml:space="preserve"> percent</w:t>
        </w:r>
      </w:ins>
      <w:del w:id="321" w:author="Kammy Wood" w:date="2018-08-15T12:09:00Z">
        <w:r w:rsidDel="0088288F">
          <w:delText>%</w:delText>
        </w:r>
      </w:del>
      <w:r>
        <w:t xml:space="preserve"> of actual voters are young.</w:t>
      </w:r>
    </w:p>
    <w:p w14:paraId="37FF7BA8" w14:textId="77777777" w:rsidR="0054460E" w:rsidRDefault="0054460E">
      <w:pPr>
        <w:spacing w:line="240" w:lineRule="auto"/>
        <w:contextualSpacing w:val="0"/>
      </w:pPr>
    </w:p>
    <w:p w14:paraId="5F37A768" w14:textId="77777777" w:rsidR="0054460E" w:rsidRDefault="00BB6EEF">
      <w:pPr>
        <w:spacing w:line="240" w:lineRule="auto"/>
        <w:contextualSpacing w:val="0"/>
      </w:pPr>
      <w:r>
        <w:t>So why are young voters in some areas of the world voting less often? What factors influence their decision?</w:t>
      </w:r>
    </w:p>
    <w:p w14:paraId="751E36A4" w14:textId="77777777" w:rsidR="0054460E" w:rsidRDefault="00BB6EEF">
      <w:pPr>
        <w:spacing w:line="240" w:lineRule="auto"/>
        <w:contextualSpacing w:val="0"/>
      </w:pPr>
      <w:r>
        <w:t xml:space="preserve"> </w:t>
      </w:r>
    </w:p>
    <w:p w14:paraId="23232711" w14:textId="227CC606" w:rsidR="0054460E" w:rsidRDefault="00BB6EEF">
      <w:pPr>
        <w:spacing w:line="240" w:lineRule="auto"/>
        <w:contextualSpacing w:val="0"/>
      </w:pPr>
      <w:r>
        <w:t>We looked at economics and unemployment rates, immigration, perceptions about immigration, and general interest in politics</w:t>
      </w:r>
      <w:ins w:id="322" w:author="Kammy Wood" w:date="2018-08-14T16:21:00Z">
        <w:r w:rsidR="009A12DC">
          <w:t>—</w:t>
        </w:r>
      </w:ins>
      <w:del w:id="323" w:author="Kammy Wood" w:date="2018-08-14T16:21:00Z">
        <w:r w:rsidDel="009A12DC">
          <w:delText xml:space="preserve">; </w:delText>
        </w:r>
      </w:del>
      <w:ins w:id="324" w:author="Kammy Wood" w:date="2018-08-15T10:51:00Z">
        <w:r w:rsidR="007152D6">
          <w:t>N</w:t>
        </w:r>
      </w:ins>
      <w:del w:id="325" w:author="Kammy Wood" w:date="2018-08-15T10:51:00Z">
        <w:r w:rsidDel="007152D6">
          <w:delText>n</w:delText>
        </w:r>
      </w:del>
      <w:r>
        <w:t>one of these seemed to have any meaningful or measurable relationship to voting behavior.</w:t>
      </w:r>
    </w:p>
    <w:p w14:paraId="169E89D3" w14:textId="77777777" w:rsidR="0054460E" w:rsidRDefault="00BB6EEF">
      <w:pPr>
        <w:spacing w:line="240" w:lineRule="auto"/>
        <w:contextualSpacing w:val="0"/>
      </w:pPr>
      <w:r>
        <w:t xml:space="preserve"> </w:t>
      </w:r>
    </w:p>
    <w:p w14:paraId="5B1A248A" w14:textId="77777777" w:rsidR="0054460E" w:rsidRDefault="00BB6EEF">
      <w:pPr>
        <w:spacing w:line="240" w:lineRule="auto"/>
        <w:contextualSpacing w:val="0"/>
      </w:pPr>
      <w:r>
        <w:t>However, one variable—corruption—was strongly related to voting behavior in young people, much more so than in older people.</w:t>
      </w:r>
    </w:p>
    <w:p w14:paraId="14F8A784" w14:textId="77777777" w:rsidR="0054460E" w:rsidRDefault="00BB6EEF">
      <w:pPr>
        <w:spacing w:line="240" w:lineRule="auto"/>
        <w:contextualSpacing w:val="0"/>
        <w:rPr>
          <w:i/>
        </w:rPr>
      </w:pPr>
      <w:r>
        <w:rPr>
          <w:i/>
        </w:rPr>
        <w:t xml:space="preserve"> </w:t>
      </w:r>
    </w:p>
    <w:p w14:paraId="223F1D37" w14:textId="77777777" w:rsidR="0054460E" w:rsidRDefault="00BB6EEF">
      <w:pPr>
        <w:spacing w:line="240" w:lineRule="auto"/>
        <w:contextualSpacing w:val="0"/>
      </w:pPr>
      <w:r>
        <w:t xml:space="preserve"> </w:t>
      </w:r>
    </w:p>
    <w:p w14:paraId="6A508B8A" w14:textId="77777777" w:rsidR="0054460E" w:rsidRDefault="00BB6EEF">
      <w:pPr>
        <w:spacing w:line="240" w:lineRule="auto"/>
        <w:contextualSpacing w:val="0"/>
        <w:rPr>
          <w:b/>
        </w:rPr>
      </w:pPr>
      <w:r>
        <w:rPr>
          <w:b/>
        </w:rPr>
        <w:t>Perceptions About Corruption: Correlation or Causation?</w:t>
      </w:r>
    </w:p>
    <w:p w14:paraId="2F060EB1" w14:textId="77777777" w:rsidR="0054460E" w:rsidRDefault="00BB6EEF">
      <w:pPr>
        <w:spacing w:line="240" w:lineRule="auto"/>
        <w:contextualSpacing w:val="0"/>
      </w:pPr>
      <w:r>
        <w:t xml:space="preserve"> </w:t>
      </w:r>
    </w:p>
    <w:p w14:paraId="6F7C8CDE" w14:textId="77777777" w:rsidR="00DD4FCE" w:rsidRDefault="00BB6EEF">
      <w:pPr>
        <w:spacing w:line="240" w:lineRule="auto"/>
        <w:contextualSpacing w:val="0"/>
        <w:rPr>
          <w:ins w:id="326" w:author="Kammy Wood" w:date="2018-08-15T10:53:00Z"/>
        </w:rPr>
      </w:pPr>
      <w:r>
        <w:t xml:space="preserve">We wondered if individual citizen’s perceptions generally aligned with experts’ opinions on the level of corruption in each country.  We analyzed the citizen level of perceived corruption with the expert opinions </w:t>
      </w:r>
      <w:del w:id="327" w:author="Kammy Wood" w:date="2018-08-15T10:52:00Z">
        <w:r w:rsidDel="00DD4FCE">
          <w:delText xml:space="preserve">about level of corruption </w:delText>
        </w:r>
      </w:del>
      <w:r>
        <w:t>from Transparency International’s Corruption Index</w:t>
      </w:r>
      <w:ins w:id="328" w:author="Kammy Wood" w:date="2018-08-14T16:21:00Z">
        <w:r w:rsidR="009A12DC">
          <w:t>,</w:t>
        </w:r>
      </w:ins>
      <w:r>
        <w:t xml:space="preserve"> and the results are closely related.  In general, the countries that citizens view as most corrupt are generally the same countries </w:t>
      </w:r>
      <w:ins w:id="329" w:author="Kammy Wood" w:date="2018-08-15T10:52:00Z">
        <w:r w:rsidR="00DD4FCE">
          <w:t xml:space="preserve">indicated by </w:t>
        </w:r>
      </w:ins>
      <w:del w:id="330" w:author="Kammy Wood" w:date="2018-08-15T10:52:00Z">
        <w:r w:rsidDel="00DD4FCE">
          <w:delText xml:space="preserve">that the </w:delText>
        </w:r>
      </w:del>
      <w:r>
        <w:t>external experts</w:t>
      </w:r>
      <w:del w:id="331" w:author="Kammy Wood" w:date="2018-08-15T10:53:00Z">
        <w:r w:rsidDel="00DD4FCE">
          <w:delText xml:space="preserve"> also believe are most corrupt</w:delText>
        </w:r>
      </w:del>
      <w:r>
        <w:t xml:space="preserve">. </w:t>
      </w:r>
    </w:p>
    <w:p w14:paraId="46DB9828" w14:textId="77777777" w:rsidR="00DD4FCE" w:rsidRDefault="00DD4FCE">
      <w:pPr>
        <w:spacing w:line="240" w:lineRule="auto"/>
        <w:contextualSpacing w:val="0"/>
        <w:rPr>
          <w:ins w:id="332" w:author="Kammy Wood" w:date="2018-08-15T10:53:00Z"/>
        </w:rPr>
      </w:pPr>
    </w:p>
    <w:p w14:paraId="166E62D0" w14:textId="1835110B" w:rsidR="0054460E" w:rsidRDefault="00BB6EEF">
      <w:pPr>
        <w:spacing w:line="240" w:lineRule="auto"/>
        <w:contextualSpacing w:val="0"/>
      </w:pPr>
      <w:del w:id="333" w:author="Kammy Wood" w:date="2018-08-15T10:53:00Z">
        <w:r w:rsidDel="00DD4FCE">
          <w:delText xml:space="preserve"> </w:delText>
        </w:r>
      </w:del>
      <w:r>
        <w:t>Additionally, perceptions about corruption among the younger and older segments of the population were very similar. The key difference was in whether those beliefs influenced an individual’s decision about whether to vote.</w:t>
      </w:r>
    </w:p>
    <w:p w14:paraId="23D1761E" w14:textId="77777777" w:rsidR="0054460E" w:rsidRDefault="00BB6EEF">
      <w:pPr>
        <w:spacing w:line="240" w:lineRule="auto"/>
        <w:contextualSpacing w:val="0"/>
      </w:pPr>
      <w:r>
        <w:t xml:space="preserve"> </w:t>
      </w:r>
    </w:p>
    <w:p w14:paraId="35AD2B59" w14:textId="77777777" w:rsidR="0054460E" w:rsidRDefault="00BB6EEF">
      <w:pPr>
        <w:spacing w:line="240" w:lineRule="auto"/>
        <w:contextualSpacing w:val="0"/>
      </w:pPr>
      <w:r>
        <w:t>We found that in individuals under 40, perception of corruption and voting behavior is so strongly linked that the relationship could be considered causal. Among older individuals, the relationship is not as strong.  Young people seem to be making voting behavior decisions related to their perception of corruption in their government.</w:t>
      </w:r>
    </w:p>
    <w:p w14:paraId="4F64D5FD" w14:textId="77777777" w:rsidR="0054460E" w:rsidRDefault="0054460E">
      <w:pPr>
        <w:spacing w:line="240" w:lineRule="auto"/>
        <w:contextualSpacing w:val="0"/>
      </w:pPr>
    </w:p>
    <w:p w14:paraId="6A7230E3" w14:textId="77777777" w:rsidR="0054460E" w:rsidRDefault="00BB6EEF">
      <w:pPr>
        <w:spacing w:line="240" w:lineRule="auto"/>
        <w:contextualSpacing w:val="0"/>
        <w:rPr>
          <w:b/>
        </w:rPr>
      </w:pPr>
      <w:r>
        <w:rPr>
          <w:b/>
        </w:rPr>
        <w:t>Data Viz #6</w:t>
      </w:r>
    </w:p>
    <w:p w14:paraId="39CA5679" w14:textId="77777777" w:rsidR="0054460E" w:rsidRDefault="00BB6EEF">
      <w:pPr>
        <w:spacing w:line="240" w:lineRule="auto"/>
        <w:contextualSpacing w:val="0"/>
        <w:rPr>
          <w:b/>
        </w:rPr>
      </w:pPr>
      <w:r>
        <w:rPr>
          <w:b/>
        </w:rPr>
        <w:t>Title: The perception of corruption is related to voting behavio</w:t>
      </w:r>
      <w:del w:id="334" w:author="Kammy Wood" w:date="2018-08-14T16:22:00Z">
        <w:r w:rsidDel="009A12DC">
          <w:rPr>
            <w:b/>
          </w:rPr>
          <w:delText>u</w:delText>
        </w:r>
      </w:del>
      <w:r>
        <w:rPr>
          <w:b/>
        </w:rPr>
        <w:t>r of young people</w:t>
      </w:r>
    </w:p>
    <w:p w14:paraId="226429EA" w14:textId="77777777" w:rsidR="0054460E" w:rsidRDefault="0054460E">
      <w:pPr>
        <w:spacing w:line="240" w:lineRule="auto"/>
        <w:contextualSpacing w:val="0"/>
      </w:pPr>
    </w:p>
    <w:p w14:paraId="77A8B432" w14:textId="77777777" w:rsidR="0054460E" w:rsidRDefault="00BB6EEF">
      <w:pPr>
        <w:spacing w:line="240" w:lineRule="auto"/>
        <w:contextualSpacing w:val="0"/>
      </w:pPr>
      <w:r>
        <w:t xml:space="preserve"> </w:t>
      </w:r>
    </w:p>
    <w:p w14:paraId="1E15D93A" w14:textId="77777777" w:rsidR="0054460E" w:rsidRDefault="00BB6EEF">
      <w:pPr>
        <w:spacing w:line="240" w:lineRule="auto"/>
        <w:contextualSpacing w:val="0"/>
      </w:pPr>
      <w:r>
        <w:t>We employed propensity score matching, which is a method of conducting causal analysis in the absence of experimental data. The results of this analysis were statistically significant and strengthened the case for causality.</w:t>
      </w:r>
    </w:p>
    <w:p w14:paraId="473B51AC" w14:textId="77777777" w:rsidR="0054460E" w:rsidRDefault="00BB6EEF">
      <w:pPr>
        <w:spacing w:line="240" w:lineRule="auto"/>
        <w:contextualSpacing w:val="0"/>
      </w:pPr>
      <w:r>
        <w:t xml:space="preserve"> </w:t>
      </w:r>
    </w:p>
    <w:p w14:paraId="49B917E3" w14:textId="7169031B" w:rsidR="0054460E" w:rsidRDefault="00BB6EEF">
      <w:pPr>
        <w:spacing w:line="240" w:lineRule="auto"/>
        <w:contextualSpacing w:val="0"/>
      </w:pPr>
      <w:r>
        <w:t xml:space="preserve">The essential takeaway is this: </w:t>
      </w:r>
      <w:ins w:id="335" w:author="Kammy Wood" w:date="2018-08-15T10:54:00Z">
        <w:r w:rsidR="00DD4FCE">
          <w:t>I</w:t>
        </w:r>
      </w:ins>
      <w:del w:id="336" w:author="Kammy Wood" w:date="2018-08-15T10:54:00Z">
        <w:r w:rsidDel="00DD4FCE">
          <w:delText>i</w:delText>
        </w:r>
      </w:del>
      <w:r>
        <w:t xml:space="preserve">f a young person believes their government to be corrupt, they are less likely to vote. </w:t>
      </w:r>
    </w:p>
    <w:p w14:paraId="5CD64896" w14:textId="77777777" w:rsidR="0054460E" w:rsidRDefault="00BB6EEF">
      <w:pPr>
        <w:spacing w:line="240" w:lineRule="auto"/>
        <w:contextualSpacing w:val="0"/>
      </w:pPr>
      <w:r>
        <w:t xml:space="preserve"> </w:t>
      </w:r>
    </w:p>
    <w:p w14:paraId="23AB9CA1" w14:textId="3013622B" w:rsidR="0054460E" w:rsidRDefault="00BB6EEF">
      <w:pPr>
        <w:spacing w:line="240" w:lineRule="auto"/>
        <w:contextualSpacing w:val="0"/>
      </w:pPr>
      <w:r>
        <w:t>On a global level, people under 40 who believe their government is corrupt are 7-15</w:t>
      </w:r>
      <w:ins w:id="337" w:author="Kammy Wood" w:date="2018-08-15T12:10:00Z">
        <w:r w:rsidR="009E5721">
          <w:t xml:space="preserve"> percent</w:t>
        </w:r>
      </w:ins>
      <w:del w:id="338" w:author="Kammy Wood" w:date="2018-08-15T12:10:00Z">
        <w:r w:rsidDel="009E5721">
          <w:delText>%</w:delText>
        </w:r>
      </w:del>
      <w:r>
        <w:t xml:space="preserve"> less likely to vote than those of the same age group who believe their government is not corrupt. </w:t>
      </w:r>
    </w:p>
    <w:p w14:paraId="09A482D1" w14:textId="77777777" w:rsidR="0054460E" w:rsidRDefault="0054460E">
      <w:pPr>
        <w:spacing w:line="240" w:lineRule="auto"/>
        <w:contextualSpacing w:val="0"/>
        <w:rPr>
          <w:b/>
        </w:rPr>
      </w:pPr>
    </w:p>
    <w:p w14:paraId="073B337E" w14:textId="77777777" w:rsidR="0054460E" w:rsidRDefault="00BB6EEF">
      <w:pPr>
        <w:spacing w:line="240" w:lineRule="auto"/>
        <w:contextualSpacing w:val="0"/>
        <w:rPr>
          <w:b/>
        </w:rPr>
      </w:pPr>
      <w:r>
        <w:rPr>
          <w:b/>
        </w:rPr>
        <w:t>Data Viz #7</w:t>
      </w:r>
    </w:p>
    <w:p w14:paraId="053318A8" w14:textId="77777777" w:rsidR="0054460E" w:rsidRDefault="00BB6EEF">
      <w:pPr>
        <w:spacing w:line="240" w:lineRule="auto"/>
        <w:contextualSpacing w:val="0"/>
        <w:rPr>
          <w:b/>
        </w:rPr>
      </w:pPr>
      <w:r>
        <w:rPr>
          <w:b/>
        </w:rPr>
        <w:lastRenderedPageBreak/>
        <w:t>Title: The perception of corruption is related to voting behavio</w:t>
      </w:r>
      <w:del w:id="339" w:author="Kammy Wood" w:date="2018-08-14T16:23:00Z">
        <w:r w:rsidDel="009A12DC">
          <w:rPr>
            <w:b/>
          </w:rPr>
          <w:delText>u</w:delText>
        </w:r>
      </w:del>
      <w:r>
        <w:rPr>
          <w:b/>
        </w:rPr>
        <w:t>r of young people</w:t>
      </w:r>
    </w:p>
    <w:p w14:paraId="14459B22" w14:textId="77777777" w:rsidR="0054460E" w:rsidRDefault="00BB6EEF">
      <w:pPr>
        <w:spacing w:line="240" w:lineRule="auto"/>
        <w:contextualSpacing w:val="0"/>
        <w:rPr>
          <w:b/>
        </w:rPr>
      </w:pPr>
      <w:r>
        <w:rPr>
          <w:b/>
        </w:rPr>
        <w:t>Subtitle: Top 25 countries</w:t>
      </w:r>
    </w:p>
    <w:p w14:paraId="4D5D205F" w14:textId="77777777" w:rsidR="0054460E" w:rsidRDefault="0054460E">
      <w:pPr>
        <w:spacing w:line="240" w:lineRule="auto"/>
        <w:contextualSpacing w:val="0"/>
        <w:rPr>
          <w:b/>
        </w:rPr>
      </w:pPr>
    </w:p>
    <w:p w14:paraId="08AFBF1F" w14:textId="61628D96" w:rsidR="0054460E" w:rsidRDefault="00BB6EEF">
      <w:pPr>
        <w:spacing w:line="240" w:lineRule="auto"/>
        <w:contextualSpacing w:val="0"/>
      </w:pPr>
      <w:r>
        <w:t>Those over 40 who believe their government is corrupt are only 4-7</w:t>
      </w:r>
      <w:ins w:id="340" w:author="Kammy Wood" w:date="2018-08-15T12:10:00Z">
        <w:r w:rsidR="009E5721">
          <w:t xml:space="preserve"> percent</w:t>
        </w:r>
      </w:ins>
      <w:del w:id="341" w:author="Kammy Wood" w:date="2018-08-15T12:10:00Z">
        <w:r w:rsidDel="009E5721">
          <w:delText>%</w:delText>
        </w:r>
      </w:del>
      <w:r>
        <w:t xml:space="preserve"> less likely to vote than those who believe their government is not corrupt.</w:t>
      </w:r>
    </w:p>
    <w:p w14:paraId="5943BD3C" w14:textId="77777777" w:rsidR="0054460E" w:rsidRDefault="0054460E">
      <w:pPr>
        <w:spacing w:line="240" w:lineRule="auto"/>
        <w:contextualSpacing w:val="0"/>
        <w:rPr>
          <w:b/>
        </w:rPr>
      </w:pPr>
    </w:p>
    <w:p w14:paraId="16BF90C0" w14:textId="77777777" w:rsidR="0054460E" w:rsidRDefault="0054460E">
      <w:pPr>
        <w:spacing w:line="240" w:lineRule="auto"/>
        <w:contextualSpacing w:val="0"/>
        <w:rPr>
          <w:b/>
        </w:rPr>
      </w:pPr>
    </w:p>
    <w:p w14:paraId="4E20C315" w14:textId="77777777" w:rsidR="0054460E" w:rsidRDefault="00BB6EEF">
      <w:pPr>
        <w:spacing w:line="240" w:lineRule="auto"/>
        <w:contextualSpacing w:val="0"/>
        <w:rPr>
          <w:b/>
        </w:rPr>
      </w:pPr>
      <w:r>
        <w:rPr>
          <w:b/>
        </w:rPr>
        <w:t>Data Viz #8</w:t>
      </w:r>
    </w:p>
    <w:p w14:paraId="59E8D258" w14:textId="0A019AF4" w:rsidR="0054460E" w:rsidRDefault="00BB6EEF">
      <w:pPr>
        <w:spacing w:line="240" w:lineRule="auto"/>
        <w:contextualSpacing w:val="0"/>
        <w:rPr>
          <w:b/>
        </w:rPr>
      </w:pPr>
      <w:r>
        <w:rPr>
          <w:b/>
        </w:rPr>
        <w:t xml:space="preserve">Title: There is an age gap in the relationship of perception of </w:t>
      </w:r>
      <w:del w:id="342" w:author="Kammy Wood" w:date="2018-08-14T16:23:00Z">
        <w:r w:rsidDel="009A12DC">
          <w:rPr>
            <w:b/>
          </w:rPr>
          <w:delText xml:space="preserve">to </w:delText>
        </w:r>
      </w:del>
      <w:r>
        <w:rPr>
          <w:b/>
        </w:rPr>
        <w:t>voting behavio</w:t>
      </w:r>
      <w:del w:id="343" w:author="Kammy Wood" w:date="2018-08-14T16:23:00Z">
        <w:r w:rsidDel="009A12DC">
          <w:rPr>
            <w:b/>
          </w:rPr>
          <w:delText>u</w:delText>
        </w:r>
      </w:del>
      <w:r>
        <w:rPr>
          <w:b/>
        </w:rPr>
        <w:t>r</w:t>
      </w:r>
    </w:p>
    <w:p w14:paraId="53DA7261" w14:textId="77777777" w:rsidR="0054460E" w:rsidRDefault="0054460E">
      <w:pPr>
        <w:spacing w:line="240" w:lineRule="auto"/>
        <w:contextualSpacing w:val="0"/>
        <w:rPr>
          <w:b/>
        </w:rPr>
      </w:pPr>
    </w:p>
    <w:p w14:paraId="7E62C91A" w14:textId="77777777" w:rsidR="0054460E" w:rsidRDefault="0054460E">
      <w:pPr>
        <w:spacing w:line="240" w:lineRule="auto"/>
        <w:contextualSpacing w:val="0"/>
      </w:pPr>
    </w:p>
    <w:p w14:paraId="2EC9F0CB" w14:textId="77777777" w:rsidR="0054460E" w:rsidRDefault="00BB6EEF">
      <w:pPr>
        <w:spacing w:line="240" w:lineRule="auto"/>
        <w:contextualSpacing w:val="0"/>
      </w:pPr>
      <w:r>
        <w:t xml:space="preserve"> </w:t>
      </w:r>
    </w:p>
    <w:p w14:paraId="14276973" w14:textId="32E24F24" w:rsidR="0054460E" w:rsidRDefault="00BB6EEF">
      <w:pPr>
        <w:spacing w:line="240" w:lineRule="auto"/>
        <w:contextualSpacing w:val="0"/>
      </w:pPr>
      <w:r>
        <w:t xml:space="preserve">The countries where the most recent data indicated that perception of corruption had the most impact on young eligible voters’ decision </w:t>
      </w:r>
      <w:del w:id="344" w:author="Kammy Wood" w:date="2018-08-15T12:00:00Z">
        <w:r w:rsidDel="00B4772E">
          <w:delText xml:space="preserve">on whether </w:delText>
        </w:r>
      </w:del>
      <w:r>
        <w:t>to exercise their voting rights includ</w:t>
      </w:r>
      <w:ins w:id="345" w:author="Kammy Wood" w:date="2018-08-15T10:55:00Z">
        <w:r w:rsidR="00850F32">
          <w:t>ed</w:t>
        </w:r>
      </w:ins>
      <w:del w:id="346" w:author="Kammy Wood" w:date="2018-08-14T16:23:00Z">
        <w:r w:rsidDel="009A12DC">
          <w:delText>e</w:delText>
        </w:r>
      </w:del>
      <w:r>
        <w:t xml:space="preserve"> Sudan (52%), Morocco (48%), and the Netherlands (37%). A more moderate percentage (20-22%) of young voters in Poland and Zimbabwe reported that corruption impacted their voting decision. In some countries like the USA and India, only a small percentage (2 to 4%) of young voters </w:t>
      </w:r>
      <w:ins w:id="347" w:author="Kammy Wood" w:date="2018-08-15T10:56:00Z">
        <w:r w:rsidR="00AD6805">
          <w:t xml:space="preserve">indicated </w:t>
        </w:r>
      </w:ins>
      <w:del w:id="348" w:author="Kammy Wood" w:date="2018-08-15T10:56:00Z">
        <w:r w:rsidDel="00AD6805">
          <w:delText xml:space="preserve">had </w:delText>
        </w:r>
      </w:del>
      <w:r>
        <w:t>corruption as a significant factor in their likelihood</w:t>
      </w:r>
      <w:del w:id="349" w:author="Kammy Wood" w:date="2018-08-14T16:24:00Z">
        <w:r w:rsidDel="009A12DC">
          <w:delText xml:space="preserve"> </w:delText>
        </w:r>
      </w:del>
      <w:ins w:id="350" w:author="Kammy Wood" w:date="2018-08-14T16:24:00Z">
        <w:r w:rsidR="009A12DC">
          <w:t xml:space="preserve"> to vote</w:t>
        </w:r>
      </w:ins>
      <w:del w:id="351" w:author="Kammy Wood" w:date="2018-08-14T16:24:00Z">
        <w:r w:rsidDel="009A12DC">
          <w:delText>of voting</w:delText>
        </w:r>
      </w:del>
      <w:r>
        <w:t>. In other countries, such as Belgium, Columbia, Haiti</w:t>
      </w:r>
      <w:ins w:id="352" w:author="Kammy Wood" w:date="2018-08-15T10:56:00Z">
        <w:r w:rsidR="00F32780">
          <w:t>,</w:t>
        </w:r>
      </w:ins>
      <w:del w:id="353" w:author="Kammy Wood" w:date="2018-08-15T10:56:00Z">
        <w:r w:rsidDel="00F32780">
          <w:delText>;</w:delText>
        </w:r>
      </w:del>
      <w:r>
        <w:t xml:space="preserve"> Iceland, Ireland, Mali</w:t>
      </w:r>
      <w:ins w:id="354" w:author="Kammy Wood" w:date="2018-08-15T10:56:00Z">
        <w:r w:rsidR="00F32780">
          <w:t>,</w:t>
        </w:r>
      </w:ins>
      <w:del w:id="355" w:author="Kammy Wood" w:date="2018-08-15T10:56:00Z">
        <w:r w:rsidDel="00F32780">
          <w:delText>;</w:delText>
        </w:r>
      </w:del>
      <w:r>
        <w:t xml:space="preserve"> Mexico</w:t>
      </w:r>
      <w:ins w:id="356" w:author="Kammy Wood" w:date="2018-08-15T12:01:00Z">
        <w:r w:rsidR="009C1E5B">
          <w:t>,</w:t>
        </w:r>
      </w:ins>
      <w:r>
        <w:t xml:space="preserve"> and Nigeria, there was no significant relationship between the individual’s perception of corruption and their likelihood to vote.</w:t>
      </w:r>
    </w:p>
    <w:p w14:paraId="4705221D" w14:textId="77777777" w:rsidR="0054460E" w:rsidRDefault="0054460E">
      <w:pPr>
        <w:spacing w:line="240" w:lineRule="auto"/>
        <w:contextualSpacing w:val="0"/>
      </w:pPr>
    </w:p>
    <w:p w14:paraId="2AFA9B5D" w14:textId="3179CFC0" w:rsidR="0054460E" w:rsidRDefault="0078338C">
      <w:pPr>
        <w:spacing w:line="240" w:lineRule="auto"/>
        <w:contextualSpacing w:val="0"/>
      </w:pPr>
      <w:r>
        <w:rPr>
          <w:u w:val="single"/>
        </w:rPr>
        <w:fldChar w:fldCharType="begin"/>
      </w:r>
      <w:r>
        <w:rPr>
          <w:u w:val="single"/>
        </w:rPr>
        <w:instrText xml:space="preserve"> HYPERLINK "https://docs.google.com/spreadsheets/d/1fqH7ujqhl2bt7NIvNm3aTSEyL7TTlXTc0taFHBg7Lr0/edit?usp=sharing" </w:instrText>
      </w:r>
      <w:r>
        <w:rPr>
          <w:u w:val="single"/>
        </w:rPr>
        <w:instrText xml:space="preserve">\h </w:instrText>
      </w:r>
      <w:r>
        <w:rPr>
          <w:u w:val="single"/>
        </w:rPr>
        <w:fldChar w:fldCharType="separate"/>
      </w:r>
      <w:r w:rsidR="00BB6EEF">
        <w:rPr>
          <w:u w:val="single"/>
        </w:rPr>
        <w:t>Here</w:t>
      </w:r>
      <w:r>
        <w:rPr>
          <w:u w:val="single"/>
        </w:rPr>
        <w:fldChar w:fldCharType="end"/>
      </w:r>
      <w:r w:rsidR="00BB6EEF">
        <w:t xml:space="preserve"> is the complete table of </w:t>
      </w:r>
      <w:ins w:id="357" w:author="Kammy Wood" w:date="2018-08-15T10:57:00Z">
        <w:r w:rsidR="00F32780">
          <w:t xml:space="preserve">the </w:t>
        </w:r>
      </w:ins>
      <w:r w:rsidR="00BB6EEF">
        <w:t>level of relationship on perception of corruption to probability of voting in people under 40. The global margin of error is 5</w:t>
      </w:r>
      <w:ins w:id="358" w:author="Kammy Wood" w:date="2018-08-15T12:11:00Z">
        <w:r w:rsidR="00031752">
          <w:t xml:space="preserve"> percent</w:t>
        </w:r>
      </w:ins>
      <w:del w:id="359" w:author="Kammy Wood" w:date="2018-08-15T12:11:00Z">
        <w:r w:rsidR="00BB6EEF" w:rsidDel="00031752">
          <w:delText>%</w:delText>
        </w:r>
      </w:del>
      <w:r w:rsidR="00BB6EEF">
        <w:t>.</w:t>
      </w:r>
    </w:p>
    <w:p w14:paraId="6B26F6AE" w14:textId="77777777" w:rsidR="0054460E" w:rsidRDefault="00BB6EEF">
      <w:pPr>
        <w:spacing w:line="240" w:lineRule="auto"/>
        <w:contextualSpacing w:val="0"/>
      </w:pPr>
      <w:r>
        <w:t xml:space="preserve"> </w:t>
      </w:r>
    </w:p>
    <w:p w14:paraId="75921DDE" w14:textId="68301F93" w:rsidR="00B851AF" w:rsidRDefault="00BB6EEF">
      <w:pPr>
        <w:spacing w:line="240" w:lineRule="auto"/>
        <w:contextualSpacing w:val="0"/>
        <w:rPr>
          <w:ins w:id="360" w:author="Kammy Wood" w:date="2018-08-15T10:58:00Z"/>
        </w:rPr>
      </w:pPr>
      <w:r>
        <w:t>The</w:t>
      </w:r>
      <w:hyperlink r:id="rId10">
        <w:r>
          <w:t xml:space="preserve"> </w:t>
        </w:r>
      </w:hyperlink>
      <w:hyperlink r:id="rId11">
        <w:r>
          <w:rPr>
            <w:u w:val="single"/>
          </w:rPr>
          <w:t>2017 Corruption Perceptions Index</w:t>
        </w:r>
      </w:hyperlink>
      <w:r>
        <w:t xml:space="preserve"> ranks 180 countries around the world by </w:t>
      </w:r>
      <w:del w:id="361" w:author="Kammy Wood" w:date="2018-08-15T12:03:00Z">
        <w:r w:rsidDel="00A330D7">
          <w:delText xml:space="preserve">their </w:delText>
        </w:r>
      </w:del>
      <w:r>
        <w:t xml:space="preserve">perceived levels of public sector corruption according to experts and businesspeople. Remarkably, there was no direct association between countries’ ranking on the Corruption Index and the level of impact on voting behavior. Countries with all levels of corruption experience varying impacts of related perceptions on the likelihood of young people to vote.  </w:t>
      </w:r>
    </w:p>
    <w:p w14:paraId="2BD9CE7F" w14:textId="77777777" w:rsidR="00B851AF" w:rsidRDefault="00B851AF">
      <w:pPr>
        <w:spacing w:line="240" w:lineRule="auto"/>
        <w:contextualSpacing w:val="0"/>
        <w:rPr>
          <w:ins w:id="362" w:author="Kammy Wood" w:date="2018-08-15T10:58:00Z"/>
        </w:rPr>
      </w:pPr>
    </w:p>
    <w:p w14:paraId="50D25E61" w14:textId="67E6DEE6" w:rsidR="0054460E" w:rsidRDefault="00BB6EEF">
      <w:pPr>
        <w:spacing w:line="240" w:lineRule="auto"/>
        <w:contextualSpacing w:val="0"/>
      </w:pPr>
      <w:r>
        <w:t xml:space="preserve">In other words, it is possible for a young person in a less corrupt country to be less likely to vote if they find their government to be corrupt than a young person in a more corrupt country.  This points to the possibility </w:t>
      </w:r>
      <w:ins w:id="363" w:author="Kammy Wood" w:date="2018-08-15T10:59:00Z">
        <w:r w:rsidR="00B851AF">
          <w:t xml:space="preserve">of </w:t>
        </w:r>
      </w:ins>
      <w:del w:id="364" w:author="Kammy Wood" w:date="2018-08-15T10:59:00Z">
        <w:r w:rsidDel="00B851AF">
          <w:delText xml:space="preserve">that it is possible to </w:delText>
        </w:r>
      </w:del>
      <w:r>
        <w:t>becom</w:t>
      </w:r>
      <w:ins w:id="365" w:author="Kammy Wood" w:date="2018-08-15T10:59:00Z">
        <w:r w:rsidR="00B851AF">
          <w:t>ing</w:t>
        </w:r>
      </w:ins>
      <w:del w:id="366" w:author="Kammy Wood" w:date="2018-08-15T10:59:00Z">
        <w:r w:rsidDel="00B851AF">
          <w:delText>e</w:delText>
        </w:r>
      </w:del>
      <w:r>
        <w:t xml:space="preserve"> accustomed to corruption as a normal way of being so that it doesn’t impact a citizen’s behavior.</w:t>
      </w:r>
    </w:p>
    <w:p w14:paraId="317BA21B" w14:textId="77777777" w:rsidR="0054460E" w:rsidRDefault="00BB6EEF">
      <w:pPr>
        <w:spacing w:line="240" w:lineRule="auto"/>
        <w:contextualSpacing w:val="0"/>
      </w:pPr>
      <w:r>
        <w:t xml:space="preserve"> </w:t>
      </w:r>
    </w:p>
    <w:p w14:paraId="6F06AABD" w14:textId="1F020854" w:rsidR="0054460E" w:rsidRDefault="00BB6EEF">
      <w:pPr>
        <w:spacing w:line="240" w:lineRule="auto"/>
        <w:contextualSpacing w:val="0"/>
      </w:pPr>
      <w:r>
        <w:t xml:space="preserve">In Sudan, for example, the perception of corruption has a significant impact (52%) on young voters’ likelihood to vote. Sudan is very low on the global Corruption Index ranking, at 175 out of 180. In the Netherlands, on the other hand, the perception of corruption also has a significant impact (37%) on the youth’s likelihood to vote, </w:t>
      </w:r>
      <w:del w:id="367" w:author="Kammy Wood" w:date="2018-08-15T10:59:00Z">
        <w:r w:rsidDel="00B851AF">
          <w:delText xml:space="preserve">and </w:delText>
        </w:r>
      </w:del>
      <w:r>
        <w:t>yet the country is much higher on the global ranking of corruption</w:t>
      </w:r>
      <w:ins w:id="368" w:author="Kammy Wood" w:date="2018-08-14T16:25:00Z">
        <w:r w:rsidR="009A12DC">
          <w:t xml:space="preserve"> (</w:t>
        </w:r>
      </w:ins>
      <w:del w:id="369" w:author="Kammy Wood" w:date="2018-08-14T16:25:00Z">
        <w:r w:rsidDel="009A12DC">
          <w:delText xml:space="preserve">- </w:delText>
        </w:r>
      </w:del>
      <w:r>
        <w:t>8 out of 180</w:t>
      </w:r>
      <w:ins w:id="370" w:author="Kammy Wood" w:date="2018-08-14T16:25:00Z">
        <w:r w:rsidR="009A12DC">
          <w:t>)</w:t>
        </w:r>
      </w:ins>
      <w:r>
        <w:t>. Morocco ranks in the middle of the Index, at 81 out of 180, yet reports the second-highest rate of impact (48%).</w:t>
      </w:r>
    </w:p>
    <w:p w14:paraId="6DD1190E" w14:textId="77777777" w:rsidR="0054460E" w:rsidRDefault="0054460E">
      <w:pPr>
        <w:spacing w:line="240" w:lineRule="auto"/>
        <w:contextualSpacing w:val="0"/>
      </w:pPr>
    </w:p>
    <w:p w14:paraId="09BB2CCB" w14:textId="0FC2F4F0" w:rsidR="0054460E" w:rsidRDefault="008A74B2">
      <w:pPr>
        <w:spacing w:line="240" w:lineRule="auto"/>
        <w:contextualSpacing w:val="0"/>
      </w:pPr>
      <w:ins w:id="371" w:author="Kammy Wood" w:date="2018-08-15T11:03:00Z">
        <w:r>
          <w:t>In summary, o</w:t>
        </w:r>
      </w:ins>
      <w:del w:id="372" w:author="Kammy Wood" w:date="2018-08-15T11:03:00Z">
        <w:r w:rsidR="00BB6EEF" w:rsidDel="008A74B2">
          <w:delText>O</w:delText>
        </w:r>
      </w:del>
      <w:r w:rsidR="00BB6EEF">
        <w:t>ur data analysis has revealed that people under 40 are significantly more likely to be involved in informal types of political activities such as protesting and demonstrating than people over 40.  This is a global phenomen</w:t>
      </w:r>
      <w:ins w:id="373" w:author="Kammy Wood" w:date="2018-08-15T11:02:00Z">
        <w:r w:rsidR="00B51EB3">
          <w:t>on</w:t>
        </w:r>
      </w:ins>
      <w:del w:id="374" w:author="Kammy Wood" w:date="2018-08-15T11:02:00Z">
        <w:r w:rsidR="00BB6EEF" w:rsidDel="00B51EB3">
          <w:delText>a</w:delText>
        </w:r>
      </w:del>
      <w:r w:rsidR="00BB6EEF">
        <w:t xml:space="preserve"> and appears to be growing</w:t>
      </w:r>
      <w:ins w:id="375" w:author="Kammy Wood" w:date="2018-08-15T11:02:00Z">
        <w:r w:rsidR="00CB4F04">
          <w:t xml:space="preserve"> over time</w:t>
        </w:r>
      </w:ins>
      <w:del w:id="376" w:author="Kammy Wood" w:date="2018-08-15T11:01:00Z">
        <w:r w:rsidR="00BB6EEF" w:rsidDel="00CB4F04">
          <w:delText xml:space="preserve"> in size over the past decade</w:delText>
        </w:r>
      </w:del>
      <w:r w:rsidR="00BB6EEF">
        <w:t xml:space="preserve">.  We have also found that these informal political actions are not always accompanied by young people actually voting. Our data </w:t>
      </w:r>
      <w:ins w:id="377" w:author="Kammy Wood" w:date="2018-08-15T11:02:00Z">
        <w:r w:rsidR="00B51EB3">
          <w:t xml:space="preserve">also </w:t>
        </w:r>
      </w:ins>
      <w:r w:rsidR="00BB6EEF">
        <w:t xml:space="preserve">shows </w:t>
      </w:r>
      <w:del w:id="378" w:author="Kammy Wood" w:date="2018-08-15T11:02:00Z">
        <w:r w:rsidR="00BB6EEF" w:rsidDel="00CB4F04">
          <w:delText xml:space="preserve">that  there is </w:delText>
        </w:r>
      </w:del>
      <w:r w:rsidR="00BB6EEF">
        <w:t xml:space="preserve">a relationship between an individual’s perception of corruption and their likelihood to vote.  This relationship is much stronger for voters under 40 than </w:t>
      </w:r>
      <w:del w:id="379" w:author="Kammy Wood" w:date="2018-08-15T11:02:00Z">
        <w:r w:rsidR="00BB6EEF" w:rsidDel="00B51EB3">
          <w:delText xml:space="preserve">it is </w:delText>
        </w:r>
      </w:del>
      <w:r w:rsidR="00BB6EEF">
        <w:t>for voters over 40.</w:t>
      </w:r>
    </w:p>
    <w:p w14:paraId="6CB22137" w14:textId="77777777" w:rsidR="0054460E" w:rsidRDefault="00BB6EEF">
      <w:pPr>
        <w:spacing w:line="240" w:lineRule="auto"/>
        <w:contextualSpacing w:val="0"/>
      </w:pPr>
      <w:r>
        <w:t xml:space="preserve"> </w:t>
      </w:r>
    </w:p>
    <w:p w14:paraId="08B12109" w14:textId="77777777" w:rsidR="0054460E" w:rsidRDefault="0054460E">
      <w:pPr>
        <w:spacing w:line="240" w:lineRule="auto"/>
        <w:contextualSpacing w:val="0"/>
      </w:pPr>
    </w:p>
    <w:p w14:paraId="0E4D1909" w14:textId="77777777" w:rsidR="0054460E" w:rsidRDefault="0078338C">
      <w:pPr>
        <w:spacing w:line="240" w:lineRule="auto"/>
        <w:contextualSpacing w:val="0"/>
      </w:pPr>
      <w:r>
        <w:rPr>
          <w:noProof/>
        </w:rPr>
        <w:lastRenderedPageBreak/>
        <w:pict w14:anchorId="13B0BBE9">
          <v:rect id="_x0000_i1025" alt="" style="width:468pt;height:.05pt;mso-width-percent:0;mso-height-percent:0;mso-width-percent:0;mso-height-percent:0" o:hralign="center" o:hrstd="t" o:hr="t" fillcolor="#a0a0a0" stroked="f"/>
        </w:pict>
      </w:r>
    </w:p>
    <w:p w14:paraId="545EC282" w14:textId="77777777" w:rsidR="009D54D2" w:rsidRDefault="00BB6EEF">
      <w:pPr>
        <w:spacing w:line="240" w:lineRule="auto"/>
        <w:contextualSpacing w:val="0"/>
        <w:rPr>
          <w:ins w:id="380" w:author="Kammy Wood" w:date="2018-08-14T16:27:00Z"/>
        </w:rPr>
      </w:pPr>
      <w:r>
        <w:t xml:space="preserve">[i] </w:t>
      </w:r>
      <w:r>
        <w:rPr>
          <w:b/>
        </w:rPr>
        <w:t>Calculation #1:</w:t>
      </w:r>
      <w:r>
        <w:t xml:space="preserve"> Count of total eligible voter population that is young DIVIDED BY (Count of total eligible voter population that is young + Count of total eligible voter population that is old).  This gives us a proportion of potential voting power available to young people.  </w:t>
      </w:r>
    </w:p>
    <w:p w14:paraId="3282C291" w14:textId="77777777" w:rsidR="009D54D2" w:rsidRDefault="009D54D2">
      <w:pPr>
        <w:spacing w:line="240" w:lineRule="auto"/>
        <w:contextualSpacing w:val="0"/>
        <w:rPr>
          <w:ins w:id="381" w:author="Kammy Wood" w:date="2018-08-14T16:27:00Z"/>
        </w:rPr>
      </w:pPr>
    </w:p>
    <w:p w14:paraId="0CB1F107" w14:textId="313FC374" w:rsidR="009D54D2" w:rsidRDefault="00BB6EEF">
      <w:pPr>
        <w:spacing w:line="240" w:lineRule="auto"/>
        <w:contextualSpacing w:val="0"/>
        <w:rPr>
          <w:ins w:id="382" w:author="Kammy Wood" w:date="2018-08-14T16:27:00Z"/>
        </w:rPr>
      </w:pPr>
      <w:r>
        <w:rPr>
          <w:b/>
        </w:rPr>
        <w:t>Calculation #2:</w:t>
      </w:r>
      <w:r>
        <w:t xml:space="preserve"> Count of total actual voter population that is young DIVIDED BY (Count of total actual voter population that is young + Count of total actual voter population that is old).  This gives us a proportion of actual voting power used </w:t>
      </w:r>
      <w:ins w:id="383" w:author="Kammy Wood" w:date="2018-08-15T12:14:00Z">
        <w:r w:rsidR="00A06411">
          <w:t xml:space="preserve">by </w:t>
        </w:r>
      </w:ins>
      <w:r>
        <w:t xml:space="preserve">young people.  </w:t>
      </w:r>
    </w:p>
    <w:p w14:paraId="20773BBF" w14:textId="77777777" w:rsidR="009D54D2" w:rsidRDefault="009D54D2">
      <w:pPr>
        <w:spacing w:line="240" w:lineRule="auto"/>
        <w:contextualSpacing w:val="0"/>
        <w:rPr>
          <w:ins w:id="384" w:author="Kammy Wood" w:date="2018-08-14T16:27:00Z"/>
        </w:rPr>
      </w:pPr>
    </w:p>
    <w:p w14:paraId="3EC61BAD" w14:textId="70C0DAD5" w:rsidR="0054460E" w:rsidRDefault="00BB6EEF">
      <w:pPr>
        <w:spacing w:line="240" w:lineRule="auto"/>
        <w:contextualSpacing w:val="0"/>
      </w:pPr>
      <w:del w:id="385" w:author="Kammy Wood" w:date="2018-08-14T16:27:00Z">
        <w:r w:rsidDel="009D54D2">
          <w:delText xml:space="preserve">Then </w:delText>
        </w:r>
      </w:del>
      <w:r>
        <w:rPr>
          <w:b/>
        </w:rPr>
        <w:t>Calculation #1 MINUS Calculation #2</w:t>
      </w:r>
      <w:r>
        <w:t xml:space="preserve"> gives us the amount of voting power young people left on the table. For example, in France</w:t>
      </w:r>
      <w:ins w:id="386" w:author="Kammy Wood" w:date="2018-08-15T12:14:00Z">
        <w:r w:rsidR="00A06411">
          <w:t>,</w:t>
        </w:r>
      </w:ins>
      <w:r>
        <w:t xml:space="preserve"> Calculation #1 gives us 20%</w:t>
      </w:r>
      <w:ins w:id="387" w:author="Kammy Wood" w:date="2018-08-15T12:14:00Z">
        <w:r w:rsidR="00A06411">
          <w:t xml:space="preserve"> (m</w:t>
        </w:r>
      </w:ins>
      <w:del w:id="388" w:author="Kammy Wood" w:date="2018-08-15T12:14:00Z">
        <w:r w:rsidDel="00A06411">
          <w:delText>.  M</w:delText>
        </w:r>
      </w:del>
      <w:r>
        <w:t>eaning that 20% of the potential vote in France goes to young people</w:t>
      </w:r>
      <w:ins w:id="389" w:author="Kammy Wood" w:date="2018-08-15T12:14:00Z">
        <w:r w:rsidR="00A06411">
          <w:t>)</w:t>
        </w:r>
      </w:ins>
      <w:r>
        <w:t xml:space="preserve">. </w:t>
      </w:r>
      <w:del w:id="390" w:author="Kammy Wood" w:date="2018-08-15T12:15:00Z">
        <w:r w:rsidDel="00A06411">
          <w:delText xml:space="preserve"> </w:delText>
        </w:r>
      </w:del>
      <w:r>
        <w:t>Calculation #2 gives us 13%</w:t>
      </w:r>
      <w:ins w:id="391" w:author="Kammy Wood" w:date="2018-08-15T12:15:00Z">
        <w:r w:rsidR="00A06411">
          <w:t xml:space="preserve"> (m</w:t>
        </w:r>
      </w:ins>
      <w:del w:id="392" w:author="Kammy Wood" w:date="2018-08-15T12:15:00Z">
        <w:r w:rsidDel="00A06411">
          <w:delText xml:space="preserve">. </w:delText>
        </w:r>
      </w:del>
      <w:del w:id="393" w:author="Kammy Wood" w:date="2018-08-15T12:14:00Z">
        <w:r w:rsidDel="00A06411">
          <w:delText>M</w:delText>
        </w:r>
      </w:del>
      <w:r>
        <w:t>eaning that 13% of the actual vote went to young people</w:t>
      </w:r>
      <w:ins w:id="394" w:author="Kammy Wood" w:date="2018-08-15T12:15:00Z">
        <w:r w:rsidR="00A06411">
          <w:t>)</w:t>
        </w:r>
      </w:ins>
      <w:r>
        <w:t xml:space="preserve">.  </w:t>
      </w:r>
      <w:ins w:id="395" w:author="Kammy Wood" w:date="2018-08-15T12:15:00Z">
        <w:r w:rsidR="00A06411">
          <w:t xml:space="preserve">Twenty percent </w:t>
        </w:r>
      </w:ins>
      <w:del w:id="396" w:author="Kammy Wood" w:date="2018-08-15T12:15:00Z">
        <w:r w:rsidDel="00A06411">
          <w:delText xml:space="preserve">20% </w:delText>
        </w:r>
      </w:del>
      <w:r>
        <w:t>minus 13% gives us 7%</w:t>
      </w:r>
      <w:ins w:id="397" w:author="Kammy Wood" w:date="2018-08-15T12:16:00Z">
        <w:r w:rsidR="00A06411">
          <w:t xml:space="preserve"> (m</w:t>
        </w:r>
      </w:ins>
      <w:del w:id="398" w:author="Kammy Wood" w:date="2018-08-15T12:16:00Z">
        <w:r w:rsidDel="00A06411">
          <w:delText>.  M</w:delText>
        </w:r>
      </w:del>
      <w:r>
        <w:t>eaning that young people in France left 7% of their voting power on the table</w:t>
      </w:r>
      <w:ins w:id="399" w:author="Kammy Wood" w:date="2018-08-15T12:16:00Z">
        <w:r w:rsidR="00A06411">
          <w:t>)</w:t>
        </w:r>
      </w:ins>
      <w:bookmarkStart w:id="400" w:name="_GoBack"/>
      <w:bookmarkEnd w:id="400"/>
      <w:r>
        <w:t>.</w:t>
      </w:r>
    </w:p>
    <w:p w14:paraId="51209889" w14:textId="77777777" w:rsidR="0054460E" w:rsidRDefault="00BB6EEF">
      <w:pPr>
        <w:spacing w:line="240" w:lineRule="auto"/>
        <w:contextualSpacing w:val="0"/>
      </w:pPr>
      <w:r>
        <w:t xml:space="preserve"> </w:t>
      </w:r>
    </w:p>
    <w:p w14:paraId="6A888DB1" w14:textId="77777777" w:rsidR="0054460E" w:rsidRDefault="0054460E">
      <w:pPr>
        <w:spacing w:line="240" w:lineRule="auto"/>
        <w:contextualSpacing w:val="0"/>
        <w:rPr>
          <w:b/>
        </w:rPr>
      </w:pPr>
    </w:p>
    <w:sectPr w:rsidR="0054460E">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5" w:author="Kammy Wood" w:date="2018-08-14T16:34:00Z" w:initials="KW">
    <w:p w14:paraId="192D9CBA" w14:textId="7BFDF607" w:rsidR="009F5111" w:rsidRDefault="009F5111">
      <w:pPr>
        <w:pStyle w:val="CommentText"/>
      </w:pPr>
      <w:r>
        <w:rPr>
          <w:rStyle w:val="CommentReference"/>
        </w:rPr>
        <w:annotationRef/>
      </w:r>
      <w:r>
        <w:t>There’s the Asian Barometer and AsiaBarometer. Which one is being referred to here?</w:t>
      </w:r>
    </w:p>
  </w:comment>
  <w:comment w:id="186" w:author="Kammy Wood" w:date="2018-08-14T16:37:00Z" w:initials="KW">
    <w:p w14:paraId="5F1C420D" w14:textId="75719AD7" w:rsidR="007B3FC3" w:rsidRDefault="007B3FC3">
      <w:pPr>
        <w:pStyle w:val="CommentText"/>
      </w:pPr>
      <w:r>
        <w:rPr>
          <w:rStyle w:val="CommentReference"/>
        </w:rPr>
        <w:annotationRef/>
      </w:r>
      <w:r>
        <w:t>Can’t verify date range based o</w:t>
      </w:r>
      <w:r w:rsidR="009441CA">
        <w:t>n assumed website for data collection</w:t>
      </w:r>
      <w:r>
        <w:t xml:space="preserve">—I’m </w:t>
      </w:r>
      <w:r w:rsidR="009441CA">
        <w:t xml:space="preserve">not </w:t>
      </w:r>
      <w:r>
        <w:t>able to view data after download (</w:t>
      </w:r>
      <w:r w:rsidRPr="007B3FC3">
        <w:t>http://afrobarometer.org/</w:t>
      </w:r>
      <w:r>
        <w:t>)</w:t>
      </w:r>
    </w:p>
  </w:comment>
  <w:comment w:id="189" w:author="Kammy Wood" w:date="2018-08-14T16:43:00Z" w:initials="KW">
    <w:p w14:paraId="4A855C71" w14:textId="51AD05AE" w:rsidR="00BA4002" w:rsidRDefault="00BA4002">
      <w:pPr>
        <w:pStyle w:val="CommentText"/>
      </w:pPr>
      <w:r>
        <w:rPr>
          <w:rStyle w:val="CommentReference"/>
        </w:rPr>
        <w:annotationRef/>
      </w:r>
      <w:r>
        <w:t>Available data goes back to ’81.</w:t>
      </w:r>
    </w:p>
  </w:comment>
  <w:comment w:id="190" w:author="Kammy Wood" w:date="2018-08-14T16:46:00Z" w:initials="KW">
    <w:p w14:paraId="0E1B7FC6" w14:textId="47F987AC" w:rsidR="00ED6410" w:rsidRDefault="00ED6410">
      <w:pPr>
        <w:pStyle w:val="CommentText"/>
      </w:pPr>
      <w:r>
        <w:rPr>
          <w:rStyle w:val="CommentReference"/>
        </w:rPr>
        <w:annotationRef/>
      </w:r>
      <w:r w:rsidR="00FD0883">
        <w:t>With a quick website lookup, I show the data range as 1972-2014</w:t>
      </w:r>
    </w:p>
  </w:comment>
  <w:comment w:id="182" w:author="Naja Nielsen" w:date="2018-08-14T01:52:00Z" w:initials="">
    <w:p w14:paraId="5AE49700" w14:textId="77777777" w:rsidR="0054460E" w:rsidRDefault="00BB6EEF">
      <w:pPr>
        <w:widowControl w:val="0"/>
        <w:pBdr>
          <w:top w:val="nil"/>
          <w:left w:val="nil"/>
          <w:bottom w:val="nil"/>
          <w:right w:val="nil"/>
          <w:between w:val="nil"/>
        </w:pBdr>
        <w:spacing w:line="240" w:lineRule="auto"/>
        <w:contextualSpacing w:val="0"/>
        <w:rPr>
          <w:color w:val="000000"/>
        </w:rPr>
      </w:pPr>
      <w:r>
        <w:rPr>
          <w:color w:val="000000"/>
        </w:rPr>
        <w:t>when copy editing, let's check all titles and years</w:t>
      </w:r>
    </w:p>
  </w:comment>
  <w:comment w:id="191" w:author="Kammy Wood" w:date="2018-08-14T16:50:00Z" w:initials="KW">
    <w:p w14:paraId="51913F5C" w14:textId="2D270B4F" w:rsidR="00800A79" w:rsidRDefault="00800A79">
      <w:pPr>
        <w:pStyle w:val="CommentText"/>
      </w:pPr>
      <w:r>
        <w:rPr>
          <w:rStyle w:val="CommentReference"/>
        </w:rPr>
        <w:annotationRef/>
      </w:r>
      <w:r>
        <w:t>What category (or categories) of data were used?</w:t>
      </w:r>
    </w:p>
  </w:comment>
  <w:comment w:id="201" w:author="Kammy Wood" w:date="2018-08-15T10:40:00Z" w:initials="KW">
    <w:p w14:paraId="2BDCAC31" w14:textId="1BCA3E5D" w:rsidR="00341DCE" w:rsidRDefault="00341DCE">
      <w:pPr>
        <w:pStyle w:val="CommentText"/>
      </w:pPr>
      <w:r>
        <w:rPr>
          <w:rStyle w:val="CommentReference"/>
        </w:rPr>
        <w:annotationRef/>
      </w:r>
      <w:r>
        <w:t>By Orb?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2D9CBA" w15:done="0"/>
  <w15:commentEx w15:paraId="5F1C420D" w15:done="0"/>
  <w15:commentEx w15:paraId="4A855C71" w15:done="0"/>
  <w15:commentEx w15:paraId="0E1B7FC6" w15:done="0"/>
  <w15:commentEx w15:paraId="5AE49700" w15:done="0"/>
  <w15:commentEx w15:paraId="51913F5C" w15:done="0"/>
  <w15:commentEx w15:paraId="2BDCAC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2D9CBA" w16cid:durableId="1F1D831F"/>
  <w16cid:commentId w16cid:paraId="5F1C420D" w16cid:durableId="1F1D83DD"/>
  <w16cid:commentId w16cid:paraId="4A855C71" w16cid:durableId="1F1D8521"/>
  <w16cid:commentId w16cid:paraId="0E1B7FC6" w16cid:durableId="1F1D8600"/>
  <w16cid:commentId w16cid:paraId="5AE49700" w16cid:durableId="1F1D7C68"/>
  <w16cid:commentId w16cid:paraId="51913F5C" w16cid:durableId="1F1D86D7"/>
  <w16cid:commentId w16cid:paraId="2BDCAC31" w16cid:durableId="1F1E81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757EB"/>
    <w:multiLevelType w:val="multilevel"/>
    <w:tmpl w:val="4588F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mmy Wood">
    <w15:presenceInfo w15:providerId="Windows Live" w15:userId="23422c4accca6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trackRevision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4460E"/>
    <w:rsid w:val="000039AF"/>
    <w:rsid w:val="00031752"/>
    <w:rsid w:val="000404F5"/>
    <w:rsid w:val="0006030D"/>
    <w:rsid w:val="00067D31"/>
    <w:rsid w:val="000A1BF5"/>
    <w:rsid w:val="000A6242"/>
    <w:rsid w:val="000A7548"/>
    <w:rsid w:val="000E2782"/>
    <w:rsid w:val="001142BB"/>
    <w:rsid w:val="00120430"/>
    <w:rsid w:val="00133A45"/>
    <w:rsid w:val="001402C3"/>
    <w:rsid w:val="00140A01"/>
    <w:rsid w:val="001B60B5"/>
    <w:rsid w:val="001C1326"/>
    <w:rsid w:val="002565EE"/>
    <w:rsid w:val="00295CF0"/>
    <w:rsid w:val="002B6EC4"/>
    <w:rsid w:val="002C289B"/>
    <w:rsid w:val="00341DCE"/>
    <w:rsid w:val="0038487E"/>
    <w:rsid w:val="003A7218"/>
    <w:rsid w:val="003C02F9"/>
    <w:rsid w:val="005219A9"/>
    <w:rsid w:val="0054460E"/>
    <w:rsid w:val="005B76E8"/>
    <w:rsid w:val="005D0B6A"/>
    <w:rsid w:val="005E30A7"/>
    <w:rsid w:val="00666E39"/>
    <w:rsid w:val="006E024F"/>
    <w:rsid w:val="007152D6"/>
    <w:rsid w:val="00772935"/>
    <w:rsid w:val="0078338C"/>
    <w:rsid w:val="007B3FC3"/>
    <w:rsid w:val="007D5E63"/>
    <w:rsid w:val="007E2758"/>
    <w:rsid w:val="00800A79"/>
    <w:rsid w:val="00816A83"/>
    <w:rsid w:val="00850F32"/>
    <w:rsid w:val="00867DD1"/>
    <w:rsid w:val="0088288F"/>
    <w:rsid w:val="0089523B"/>
    <w:rsid w:val="008A3EFD"/>
    <w:rsid w:val="008A74B2"/>
    <w:rsid w:val="008B78D1"/>
    <w:rsid w:val="008C385E"/>
    <w:rsid w:val="008E06A7"/>
    <w:rsid w:val="009441CA"/>
    <w:rsid w:val="00957F2F"/>
    <w:rsid w:val="00972434"/>
    <w:rsid w:val="00972D11"/>
    <w:rsid w:val="0097594F"/>
    <w:rsid w:val="009A12DC"/>
    <w:rsid w:val="009A531F"/>
    <w:rsid w:val="009B09C2"/>
    <w:rsid w:val="009C1E5B"/>
    <w:rsid w:val="009D54D2"/>
    <w:rsid w:val="009E5721"/>
    <w:rsid w:val="009F5111"/>
    <w:rsid w:val="009F5ED3"/>
    <w:rsid w:val="00A05CE2"/>
    <w:rsid w:val="00A06411"/>
    <w:rsid w:val="00A12232"/>
    <w:rsid w:val="00A330D7"/>
    <w:rsid w:val="00A55965"/>
    <w:rsid w:val="00A56C9C"/>
    <w:rsid w:val="00AB14CE"/>
    <w:rsid w:val="00AC6018"/>
    <w:rsid w:val="00AD2C72"/>
    <w:rsid w:val="00AD6805"/>
    <w:rsid w:val="00B018C3"/>
    <w:rsid w:val="00B4772E"/>
    <w:rsid w:val="00B51EB3"/>
    <w:rsid w:val="00B851AF"/>
    <w:rsid w:val="00B933B2"/>
    <w:rsid w:val="00BA4002"/>
    <w:rsid w:val="00BB6EEF"/>
    <w:rsid w:val="00BC2A0C"/>
    <w:rsid w:val="00BD53D1"/>
    <w:rsid w:val="00C41BC4"/>
    <w:rsid w:val="00CB3C8D"/>
    <w:rsid w:val="00CB4F04"/>
    <w:rsid w:val="00CE431F"/>
    <w:rsid w:val="00D7267F"/>
    <w:rsid w:val="00DD4FCE"/>
    <w:rsid w:val="00DF2345"/>
    <w:rsid w:val="00E54CE6"/>
    <w:rsid w:val="00E65ACD"/>
    <w:rsid w:val="00EB1123"/>
    <w:rsid w:val="00ED6410"/>
    <w:rsid w:val="00ED713F"/>
    <w:rsid w:val="00F144D9"/>
    <w:rsid w:val="00F22682"/>
    <w:rsid w:val="00F32780"/>
    <w:rsid w:val="00F72C3A"/>
    <w:rsid w:val="00FC4E0E"/>
    <w:rsid w:val="00FD0883"/>
    <w:rsid w:val="00FE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DF5E"/>
  <w15:docId w15:val="{E0438553-851E-5541-A89A-6B7615A9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3A4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3A45"/>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9F5111"/>
    <w:rPr>
      <w:b/>
      <w:bCs/>
    </w:rPr>
  </w:style>
  <w:style w:type="character" w:customStyle="1" w:styleId="CommentSubjectChar">
    <w:name w:val="Comment Subject Char"/>
    <w:basedOn w:val="CommentTextChar"/>
    <w:link w:val="CommentSubject"/>
    <w:uiPriority w:val="99"/>
    <w:semiHidden/>
    <w:rsid w:val="009F51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nMvnMTZMXTIywOU_uzzaMUZV2uxk59aNhMsTjTTO5rI/edit?usp=sharing"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transparency.org/news/feature/corruption_perceptions_index_2017?gclid=EAIaIQobChMI2ZGihvjn3AIVogvTCh3pjAD2EAAYASAAEgJs1fD_BwE" TargetMode="External"/><Relationship Id="rId5" Type="http://schemas.openxmlformats.org/officeDocument/2006/relationships/comments" Target="comments.xml"/><Relationship Id="rId10" Type="http://schemas.openxmlformats.org/officeDocument/2006/relationships/hyperlink" Target="https://www.transparency.org/news/feature/corruption_perceptions_index_2017?gclid=EAIaIQobChMI2ZGihvjn3AIVogvTCh3pjAD2EAAYASAAEgJs1fD_BwE" TargetMode="External"/><Relationship Id="rId4" Type="http://schemas.openxmlformats.org/officeDocument/2006/relationships/webSettings" Target="webSettings.xml"/><Relationship Id="rId9" Type="http://schemas.openxmlformats.org/officeDocument/2006/relationships/hyperlink" Target="https://docs.google.com/spreadsheets/d/1Zsl-H9iDQA_e1DxryE-h5BAJUKUIWALFYPIimL58h-0/edit?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Kammy Wood</cp:lastModifiedBy>
  <cp:revision>84</cp:revision>
  <dcterms:created xsi:type="dcterms:W3CDTF">2018-08-14T21:06:00Z</dcterms:created>
  <dcterms:modified xsi:type="dcterms:W3CDTF">2018-08-15T17:16:00Z</dcterms:modified>
</cp:coreProperties>
</file>